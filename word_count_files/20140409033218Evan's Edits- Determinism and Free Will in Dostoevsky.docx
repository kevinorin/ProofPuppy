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003A4" w14:textId="77777777" w:rsidR="003C28E8" w:rsidRPr="005C3451" w:rsidRDefault="003C28E8" w:rsidP="003C28E8">
      <w:pPr>
        <w:jc w:val="right"/>
        <w:rPr>
          <w:rFonts w:ascii="Times New Roman" w:hAnsi="Times New Roman" w:cs="Times New Roman"/>
          <w:sz w:val="24"/>
          <w:szCs w:val="24"/>
        </w:rPr>
      </w:pPr>
      <w:proofErr w:type="spellStart"/>
      <w:r w:rsidRPr="005C3451">
        <w:rPr>
          <w:rFonts w:ascii="Times New Roman" w:hAnsi="Times New Roman" w:cs="Times New Roman"/>
          <w:sz w:val="24"/>
          <w:szCs w:val="24"/>
        </w:rPr>
        <w:t>Ubek</w:t>
      </w:r>
      <w:proofErr w:type="spellEnd"/>
      <w:r w:rsidRPr="005C3451">
        <w:rPr>
          <w:rFonts w:ascii="Times New Roman" w:hAnsi="Times New Roman" w:cs="Times New Roman"/>
          <w:sz w:val="24"/>
          <w:szCs w:val="24"/>
        </w:rPr>
        <w:t xml:space="preserve"> </w:t>
      </w:r>
      <w:proofErr w:type="spellStart"/>
      <w:r w:rsidRPr="005C3451">
        <w:rPr>
          <w:rFonts w:ascii="Times New Roman" w:hAnsi="Times New Roman" w:cs="Times New Roman"/>
          <w:sz w:val="24"/>
          <w:szCs w:val="24"/>
        </w:rPr>
        <w:t>Ergashev</w:t>
      </w:r>
      <w:proofErr w:type="spellEnd"/>
    </w:p>
    <w:p w14:paraId="336887A4" w14:textId="77777777" w:rsidR="003C28E8" w:rsidRPr="005C3451" w:rsidRDefault="003C28E8" w:rsidP="003C28E8">
      <w:pPr>
        <w:jc w:val="right"/>
        <w:rPr>
          <w:rFonts w:ascii="Times New Roman" w:hAnsi="Times New Roman" w:cs="Times New Roman"/>
          <w:sz w:val="24"/>
          <w:szCs w:val="24"/>
        </w:rPr>
      </w:pPr>
      <w:r w:rsidRPr="005C3451">
        <w:rPr>
          <w:rFonts w:ascii="Times New Roman" w:hAnsi="Times New Roman" w:cs="Times New Roman"/>
          <w:sz w:val="24"/>
          <w:szCs w:val="24"/>
        </w:rPr>
        <w:t xml:space="preserve">RUSS 464: </w:t>
      </w:r>
      <w:proofErr w:type="spellStart"/>
      <w:r w:rsidRPr="005C3451">
        <w:rPr>
          <w:rFonts w:ascii="Times New Roman" w:hAnsi="Times New Roman" w:cs="Times New Roman"/>
          <w:sz w:val="24"/>
          <w:szCs w:val="24"/>
        </w:rPr>
        <w:t>Dostosevsky</w:t>
      </w:r>
      <w:proofErr w:type="spellEnd"/>
    </w:p>
    <w:p w14:paraId="4C2868FB" w14:textId="77777777" w:rsidR="003C28E8" w:rsidRPr="00721B48" w:rsidRDefault="00721B48" w:rsidP="00BE4759">
      <w:pPr>
        <w:spacing w:line="480" w:lineRule="auto"/>
        <w:rPr>
          <w:rFonts w:ascii="Times New Roman" w:hAnsi="Times New Roman" w:cs="Times New Roman"/>
          <w:b/>
          <w:sz w:val="24"/>
          <w:szCs w:val="24"/>
        </w:rPr>
      </w:pPr>
      <w:r w:rsidRPr="00721B48">
        <w:rPr>
          <w:rFonts w:ascii="Times New Roman" w:hAnsi="Times New Roman" w:cs="Times New Roman"/>
          <w:b/>
          <w:sz w:val="24"/>
          <w:szCs w:val="24"/>
        </w:rPr>
        <w:t>Introduction</w:t>
      </w:r>
    </w:p>
    <w:p w14:paraId="45504D2F" w14:textId="77777777" w:rsidR="00721B48" w:rsidRDefault="000D5EF1" w:rsidP="00BE4759">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core of Dostoevsky’s two defining works, </w:t>
      </w:r>
      <w:r>
        <w:rPr>
          <w:rFonts w:ascii="Times New Roman" w:hAnsi="Times New Roman" w:cs="Times New Roman"/>
          <w:i/>
          <w:sz w:val="24"/>
          <w:szCs w:val="24"/>
        </w:rPr>
        <w:t xml:space="preserve">Notes from the Underground </w:t>
      </w:r>
      <w:r>
        <w:rPr>
          <w:rFonts w:ascii="Times New Roman" w:hAnsi="Times New Roman" w:cs="Times New Roman"/>
          <w:sz w:val="24"/>
          <w:szCs w:val="24"/>
        </w:rPr>
        <w:t xml:space="preserve">and </w:t>
      </w:r>
      <w:r>
        <w:rPr>
          <w:rFonts w:ascii="Times New Roman" w:hAnsi="Times New Roman" w:cs="Times New Roman"/>
          <w:i/>
          <w:sz w:val="24"/>
          <w:szCs w:val="24"/>
        </w:rPr>
        <w:t xml:space="preserve">Crime and </w:t>
      </w:r>
      <w:r w:rsidRPr="000D5EF1">
        <w:rPr>
          <w:rFonts w:ascii="Times New Roman" w:hAnsi="Times New Roman" w:cs="Times New Roman"/>
          <w:i/>
          <w:sz w:val="24"/>
          <w:szCs w:val="24"/>
        </w:rPr>
        <w:t>Punishment</w:t>
      </w:r>
      <w:r>
        <w:rPr>
          <w:rFonts w:ascii="Times New Roman" w:hAnsi="Times New Roman" w:cs="Times New Roman"/>
          <w:sz w:val="24"/>
          <w:szCs w:val="24"/>
        </w:rPr>
        <w:t xml:space="preserve">, lies an ideological battle between determinism and free will. </w:t>
      </w:r>
      <w:r w:rsidR="00BE4759" w:rsidRPr="000D5EF1">
        <w:rPr>
          <w:rFonts w:ascii="Times New Roman" w:hAnsi="Times New Roman" w:cs="Times New Roman"/>
          <w:sz w:val="24"/>
          <w:szCs w:val="24"/>
        </w:rPr>
        <w:t>In</w:t>
      </w:r>
      <w:r w:rsidR="00BE4759" w:rsidRPr="005C3451">
        <w:rPr>
          <w:rFonts w:ascii="Times New Roman" w:hAnsi="Times New Roman" w:cs="Times New Roman"/>
          <w:sz w:val="24"/>
          <w:szCs w:val="24"/>
        </w:rPr>
        <w:t xml:space="preserve"> </w:t>
      </w:r>
      <w:r w:rsidR="00BE4759" w:rsidRPr="00662AF3">
        <w:rPr>
          <w:rFonts w:ascii="Times New Roman" w:hAnsi="Times New Roman" w:cs="Times New Roman"/>
          <w:i/>
          <w:sz w:val="24"/>
          <w:szCs w:val="24"/>
        </w:rPr>
        <w:t>Notes from the Underground</w:t>
      </w:r>
      <w:r w:rsidR="00BE4759">
        <w:rPr>
          <w:rFonts w:ascii="Times New Roman" w:hAnsi="Times New Roman" w:cs="Times New Roman"/>
          <w:sz w:val="24"/>
          <w:szCs w:val="24"/>
        </w:rPr>
        <w:t xml:space="preserve"> the underground man</w:t>
      </w:r>
      <w:r w:rsidR="00BE4759" w:rsidRPr="005C3451">
        <w:rPr>
          <w:rFonts w:ascii="Times New Roman" w:hAnsi="Times New Roman" w:cs="Times New Roman"/>
          <w:sz w:val="24"/>
          <w:szCs w:val="24"/>
        </w:rPr>
        <w:t xml:space="preserve"> </w:t>
      </w:r>
      <w:commentRangeStart w:id="0"/>
      <w:del w:id="1" w:author="Evan Noll" w:date="2014-03-05T08:33:00Z">
        <w:r w:rsidR="00BE4759" w:rsidRPr="005C3451" w:rsidDel="00C62E6C">
          <w:rPr>
            <w:rFonts w:ascii="Times New Roman" w:hAnsi="Times New Roman" w:cs="Times New Roman"/>
            <w:sz w:val="24"/>
            <w:szCs w:val="24"/>
          </w:rPr>
          <w:delText xml:space="preserve">says </w:delText>
        </w:r>
      </w:del>
      <w:ins w:id="2" w:author="Evan Noll" w:date="2014-03-05T08:33:00Z">
        <w:r w:rsidR="00C62E6C">
          <w:rPr>
            <w:rFonts w:ascii="Times New Roman" w:hAnsi="Times New Roman" w:cs="Times New Roman"/>
            <w:sz w:val="24"/>
            <w:szCs w:val="24"/>
          </w:rPr>
          <w:t>believes</w:t>
        </w:r>
        <w:commentRangeEnd w:id="0"/>
        <w:r w:rsidR="00C62E6C">
          <w:rPr>
            <w:rStyle w:val="CommentReference"/>
          </w:rPr>
          <w:commentReference w:id="0"/>
        </w:r>
        <w:r w:rsidR="00C62E6C" w:rsidRPr="005C3451">
          <w:rPr>
            <w:rFonts w:ascii="Times New Roman" w:hAnsi="Times New Roman" w:cs="Times New Roman"/>
            <w:sz w:val="24"/>
            <w:szCs w:val="24"/>
          </w:rPr>
          <w:t xml:space="preserve"> </w:t>
        </w:r>
      </w:ins>
      <w:r w:rsidR="00BE4759" w:rsidRPr="005C3451">
        <w:rPr>
          <w:rFonts w:ascii="Times New Roman" w:hAnsi="Times New Roman" w:cs="Times New Roman"/>
          <w:sz w:val="24"/>
          <w:szCs w:val="24"/>
        </w:rPr>
        <w:t xml:space="preserve">that determinism will lead to the </w:t>
      </w:r>
      <w:commentRangeStart w:id="4"/>
      <w:del w:id="5" w:author="Evan Noll" w:date="2014-03-05T08:34:00Z">
        <w:r w:rsidR="00BE4759" w:rsidRPr="005C3451" w:rsidDel="00C62E6C">
          <w:rPr>
            <w:rFonts w:ascii="Times New Roman" w:hAnsi="Times New Roman" w:cs="Times New Roman"/>
            <w:sz w:val="24"/>
            <w:szCs w:val="24"/>
          </w:rPr>
          <w:delText xml:space="preserve">elimination </w:delText>
        </w:r>
      </w:del>
      <w:ins w:id="6" w:author="Evan Noll" w:date="2014-03-05T08:34:00Z">
        <w:r w:rsidR="00C62E6C">
          <w:rPr>
            <w:rFonts w:ascii="Times New Roman" w:hAnsi="Times New Roman" w:cs="Times New Roman"/>
            <w:sz w:val="24"/>
            <w:szCs w:val="24"/>
          </w:rPr>
          <w:t>death</w:t>
        </w:r>
        <w:commentRangeEnd w:id="4"/>
        <w:r w:rsidR="00C62E6C">
          <w:rPr>
            <w:rStyle w:val="CommentReference"/>
          </w:rPr>
          <w:commentReference w:id="4"/>
        </w:r>
        <w:r w:rsidR="00C62E6C" w:rsidRPr="005C3451">
          <w:rPr>
            <w:rFonts w:ascii="Times New Roman" w:hAnsi="Times New Roman" w:cs="Times New Roman"/>
            <w:sz w:val="24"/>
            <w:szCs w:val="24"/>
          </w:rPr>
          <w:t xml:space="preserve"> </w:t>
        </w:r>
      </w:ins>
      <w:r w:rsidR="00BE4759" w:rsidRPr="005C3451">
        <w:rPr>
          <w:rFonts w:ascii="Times New Roman" w:hAnsi="Times New Roman" w:cs="Times New Roman"/>
          <w:sz w:val="24"/>
          <w:szCs w:val="24"/>
        </w:rPr>
        <w:t>of free will</w:t>
      </w:r>
      <w:ins w:id="8" w:author="Evan Noll" w:date="2014-03-05T08:34:00Z">
        <w:r w:rsidR="00C62E6C">
          <w:rPr>
            <w:rFonts w:ascii="Times New Roman" w:hAnsi="Times New Roman" w:cs="Times New Roman"/>
            <w:sz w:val="24"/>
            <w:szCs w:val="24"/>
          </w:rPr>
          <w:t xml:space="preserve">, </w:t>
        </w:r>
      </w:ins>
      <w:del w:id="9" w:author="Evan Noll" w:date="2014-03-05T08:34:00Z">
        <w:r w:rsidR="00BE4759" w:rsidRPr="005C3451" w:rsidDel="00C62E6C">
          <w:rPr>
            <w:rFonts w:ascii="Times New Roman" w:hAnsi="Times New Roman" w:cs="Times New Roman"/>
            <w:sz w:val="24"/>
            <w:szCs w:val="24"/>
          </w:rPr>
          <w:delText xml:space="preserve"> </w:delText>
        </w:r>
      </w:del>
      <w:r w:rsidR="00BE4759" w:rsidRPr="005C3451">
        <w:rPr>
          <w:rFonts w:ascii="Times New Roman" w:hAnsi="Times New Roman" w:cs="Times New Roman"/>
          <w:sz w:val="24"/>
          <w:szCs w:val="24"/>
        </w:rPr>
        <w:t xml:space="preserve">which he equates to death of self. In </w:t>
      </w:r>
      <w:r w:rsidR="00BE4759" w:rsidRPr="00662AF3">
        <w:rPr>
          <w:rFonts w:ascii="Times New Roman" w:hAnsi="Times New Roman" w:cs="Times New Roman"/>
          <w:i/>
          <w:sz w:val="24"/>
          <w:szCs w:val="24"/>
        </w:rPr>
        <w:t>Crime and Punishment</w:t>
      </w:r>
      <w:r w:rsidR="00BE4759" w:rsidRPr="005C3451">
        <w:rPr>
          <w:rFonts w:ascii="Times New Roman" w:hAnsi="Times New Roman" w:cs="Times New Roman"/>
          <w:sz w:val="24"/>
          <w:szCs w:val="24"/>
        </w:rPr>
        <w:t xml:space="preserve"> Do</w:t>
      </w:r>
      <w:r w:rsidR="00BE4759">
        <w:rPr>
          <w:rFonts w:ascii="Times New Roman" w:hAnsi="Times New Roman" w:cs="Times New Roman"/>
          <w:sz w:val="24"/>
          <w:szCs w:val="24"/>
        </w:rPr>
        <w:t>stoevsky takes this idea</w:t>
      </w:r>
      <w:r w:rsidR="00BE4759" w:rsidRPr="005C3451">
        <w:rPr>
          <w:rFonts w:ascii="Times New Roman" w:hAnsi="Times New Roman" w:cs="Times New Roman"/>
          <w:sz w:val="24"/>
          <w:szCs w:val="24"/>
        </w:rPr>
        <w:t xml:space="preserve"> to it</w:t>
      </w:r>
      <w:r w:rsidR="00BE4759">
        <w:rPr>
          <w:rFonts w:ascii="Times New Roman" w:hAnsi="Times New Roman" w:cs="Times New Roman"/>
          <w:sz w:val="24"/>
          <w:szCs w:val="24"/>
        </w:rPr>
        <w:t>s logical conclusion:</w:t>
      </w:r>
      <w:r w:rsidR="00BE4759" w:rsidRPr="005C3451">
        <w:rPr>
          <w:rFonts w:ascii="Times New Roman" w:hAnsi="Times New Roman" w:cs="Times New Roman"/>
          <w:sz w:val="24"/>
          <w:szCs w:val="24"/>
        </w:rPr>
        <w:t xml:space="preserve"> that acting in accordance with </w:t>
      </w:r>
      <w:del w:id="10" w:author="Evan Noll" w:date="2014-03-05T08:36:00Z">
        <w:r w:rsidR="00BE4759" w:rsidRPr="005C3451" w:rsidDel="00C62E6C">
          <w:rPr>
            <w:rFonts w:ascii="Times New Roman" w:hAnsi="Times New Roman" w:cs="Times New Roman"/>
            <w:sz w:val="24"/>
            <w:szCs w:val="24"/>
          </w:rPr>
          <w:delText>deterministic ideas</w:delText>
        </w:r>
      </w:del>
      <w:ins w:id="11" w:author="Evan Noll" w:date="2014-03-05T08:36:00Z">
        <w:r w:rsidR="00C62E6C">
          <w:rPr>
            <w:rFonts w:ascii="Times New Roman" w:hAnsi="Times New Roman" w:cs="Times New Roman"/>
            <w:sz w:val="24"/>
            <w:szCs w:val="24"/>
          </w:rPr>
          <w:t>determinism</w:t>
        </w:r>
      </w:ins>
      <w:r w:rsidR="00BE4759" w:rsidRPr="005C3451">
        <w:rPr>
          <w:rFonts w:ascii="Times New Roman" w:hAnsi="Times New Roman" w:cs="Times New Roman"/>
          <w:sz w:val="24"/>
          <w:szCs w:val="24"/>
        </w:rPr>
        <w:t xml:space="preserve"> will not only lead to the death of self but death of others.</w:t>
      </w:r>
      <w:r w:rsidR="00422F15">
        <w:rPr>
          <w:rFonts w:ascii="Times New Roman" w:hAnsi="Times New Roman" w:cs="Times New Roman"/>
          <w:sz w:val="24"/>
          <w:szCs w:val="24"/>
        </w:rPr>
        <w:t xml:space="preserve"> In both cases Dostoevsky proves that determinism is disguised with a cloak of altruistic utilitarianism but its true nature is the equivalent of death. </w:t>
      </w:r>
    </w:p>
    <w:p w14:paraId="34ADE269" w14:textId="77777777" w:rsidR="00BE4759" w:rsidRPr="005C3451" w:rsidRDefault="00BE4759" w:rsidP="00BE4759">
      <w:pPr>
        <w:spacing w:line="480" w:lineRule="auto"/>
        <w:rPr>
          <w:rFonts w:ascii="Times New Roman" w:hAnsi="Times New Roman" w:cs="Times New Roman"/>
          <w:b/>
          <w:sz w:val="24"/>
          <w:szCs w:val="24"/>
        </w:rPr>
      </w:pPr>
    </w:p>
    <w:p w14:paraId="0DD3A3EC" w14:textId="77777777" w:rsidR="00310B97" w:rsidRPr="005C3451" w:rsidRDefault="00310B97" w:rsidP="00BE4759">
      <w:pPr>
        <w:spacing w:line="480" w:lineRule="auto"/>
        <w:rPr>
          <w:rFonts w:ascii="Times New Roman" w:hAnsi="Times New Roman" w:cs="Times New Roman"/>
          <w:b/>
          <w:sz w:val="24"/>
          <w:szCs w:val="24"/>
        </w:rPr>
      </w:pPr>
      <w:r w:rsidRPr="005C3451">
        <w:rPr>
          <w:rFonts w:ascii="Times New Roman" w:hAnsi="Times New Roman" w:cs="Times New Roman"/>
          <w:b/>
          <w:sz w:val="24"/>
          <w:szCs w:val="24"/>
        </w:rPr>
        <w:t>Notes from the Underground</w:t>
      </w:r>
    </w:p>
    <w:p w14:paraId="0B445D0B" w14:textId="77777777" w:rsidR="007F2CE0" w:rsidRPr="005C3451" w:rsidRDefault="00841DC5" w:rsidP="00841DC5">
      <w:pPr>
        <w:spacing w:line="480" w:lineRule="auto"/>
        <w:rPr>
          <w:rFonts w:ascii="Times New Roman" w:hAnsi="Times New Roman" w:cs="Times New Roman"/>
          <w:sz w:val="24"/>
          <w:szCs w:val="24"/>
        </w:rPr>
      </w:pPr>
      <w:r w:rsidRPr="005C3451">
        <w:rPr>
          <w:rFonts w:ascii="Times New Roman" w:hAnsi="Times New Roman" w:cs="Times New Roman"/>
          <w:sz w:val="24"/>
          <w:szCs w:val="24"/>
        </w:rPr>
        <w:t>In</w:t>
      </w:r>
      <w:r w:rsidR="00C765B2" w:rsidRPr="005C3451">
        <w:rPr>
          <w:rFonts w:ascii="Times New Roman" w:hAnsi="Times New Roman" w:cs="Times New Roman"/>
          <w:sz w:val="24"/>
          <w:szCs w:val="24"/>
        </w:rPr>
        <w:t xml:space="preserve"> Dostoevsky’s</w:t>
      </w:r>
      <w:r w:rsidRPr="005C3451">
        <w:rPr>
          <w:rFonts w:ascii="Times New Roman" w:hAnsi="Times New Roman" w:cs="Times New Roman"/>
          <w:sz w:val="24"/>
          <w:szCs w:val="24"/>
        </w:rPr>
        <w:t xml:space="preserve"> </w:t>
      </w:r>
      <w:r w:rsidRPr="005C3451">
        <w:rPr>
          <w:rFonts w:ascii="Times New Roman" w:hAnsi="Times New Roman" w:cs="Times New Roman"/>
          <w:i/>
          <w:sz w:val="24"/>
          <w:szCs w:val="24"/>
        </w:rPr>
        <w:t>Notes from the Underground</w:t>
      </w:r>
      <w:r w:rsidRPr="005C3451">
        <w:rPr>
          <w:rFonts w:ascii="Times New Roman" w:hAnsi="Times New Roman" w:cs="Times New Roman"/>
          <w:sz w:val="24"/>
          <w:szCs w:val="24"/>
        </w:rPr>
        <w:t xml:space="preserve"> we are acquainted with a man who is deeply </w:t>
      </w:r>
      <w:commentRangeStart w:id="12"/>
      <w:r w:rsidRPr="005C3451">
        <w:rPr>
          <w:rFonts w:ascii="Times New Roman" w:hAnsi="Times New Roman" w:cs="Times New Roman"/>
          <w:sz w:val="24"/>
          <w:szCs w:val="24"/>
        </w:rPr>
        <w:t>conflicted</w:t>
      </w:r>
      <w:commentRangeEnd w:id="12"/>
      <w:r w:rsidR="00C62E6C">
        <w:rPr>
          <w:rStyle w:val="CommentReference"/>
        </w:rPr>
        <w:commentReference w:id="12"/>
      </w:r>
      <w:ins w:id="13" w:author="Evan Noll" w:date="2014-03-05T08:38:00Z">
        <w:r w:rsidR="00C62E6C">
          <w:rPr>
            <w:rFonts w:ascii="Times New Roman" w:hAnsi="Times New Roman" w:cs="Times New Roman"/>
            <w:sz w:val="24"/>
            <w:szCs w:val="24"/>
          </w:rPr>
          <w:t xml:space="preserve"> by his own belief in personal determination, and the values of the society around him</w:t>
        </w:r>
      </w:ins>
      <w:r w:rsidR="00703A2B" w:rsidRPr="005C3451">
        <w:rPr>
          <w:rFonts w:ascii="Times New Roman" w:hAnsi="Times New Roman" w:cs="Times New Roman"/>
          <w:sz w:val="24"/>
          <w:szCs w:val="24"/>
        </w:rPr>
        <w:t xml:space="preserve">. </w:t>
      </w:r>
      <w:commentRangeStart w:id="14"/>
      <w:r w:rsidR="00703A2B" w:rsidRPr="005C3451">
        <w:rPr>
          <w:rFonts w:ascii="Times New Roman" w:hAnsi="Times New Roman" w:cs="Times New Roman"/>
          <w:sz w:val="24"/>
          <w:szCs w:val="24"/>
        </w:rPr>
        <w:t>At the heart of this</w:t>
      </w:r>
      <w:r w:rsidR="00D05E39" w:rsidRPr="005C3451">
        <w:rPr>
          <w:rFonts w:ascii="Times New Roman" w:hAnsi="Times New Roman" w:cs="Times New Roman"/>
          <w:sz w:val="24"/>
          <w:szCs w:val="24"/>
        </w:rPr>
        <w:t xml:space="preserve"> confliction are</w:t>
      </w:r>
      <w:r w:rsidR="00703A2B" w:rsidRPr="005C3451">
        <w:rPr>
          <w:rFonts w:ascii="Times New Roman" w:hAnsi="Times New Roman" w:cs="Times New Roman"/>
          <w:sz w:val="24"/>
          <w:szCs w:val="24"/>
        </w:rPr>
        <w:t xml:space="preserve"> his</w:t>
      </w:r>
      <w:r w:rsidRPr="005C3451">
        <w:rPr>
          <w:rFonts w:ascii="Times New Roman" w:hAnsi="Times New Roman" w:cs="Times New Roman"/>
          <w:sz w:val="24"/>
          <w:szCs w:val="24"/>
        </w:rPr>
        <w:t xml:space="preserve"> personal beliefs and those that have come to be with the natural development of society. </w:t>
      </w:r>
      <w:commentRangeEnd w:id="14"/>
      <w:r w:rsidR="00C62E6C">
        <w:rPr>
          <w:rStyle w:val="CommentReference"/>
        </w:rPr>
        <w:commentReference w:id="14"/>
      </w:r>
      <w:r w:rsidR="004B1CFC" w:rsidRPr="005C3451">
        <w:rPr>
          <w:rFonts w:ascii="Times New Roman" w:hAnsi="Times New Roman" w:cs="Times New Roman"/>
          <w:sz w:val="24"/>
          <w:szCs w:val="24"/>
        </w:rPr>
        <w:t xml:space="preserve">According to the </w:t>
      </w:r>
      <w:r w:rsidR="003005EE" w:rsidRPr="005C3451">
        <w:rPr>
          <w:rFonts w:ascii="Times New Roman" w:hAnsi="Times New Roman" w:cs="Times New Roman"/>
          <w:sz w:val="24"/>
          <w:szCs w:val="24"/>
        </w:rPr>
        <w:t>underground man</w:t>
      </w:r>
      <w:r w:rsidR="004B1CFC" w:rsidRPr="005C3451">
        <w:rPr>
          <w:rFonts w:ascii="Times New Roman" w:hAnsi="Times New Roman" w:cs="Times New Roman"/>
          <w:sz w:val="24"/>
          <w:szCs w:val="24"/>
        </w:rPr>
        <w:t>, society has progressed in such a way that there has come to light certain</w:t>
      </w:r>
      <w:r w:rsidR="00703A2B" w:rsidRPr="005C3451">
        <w:rPr>
          <w:rFonts w:ascii="Times New Roman" w:hAnsi="Times New Roman" w:cs="Times New Roman"/>
          <w:sz w:val="24"/>
          <w:szCs w:val="24"/>
        </w:rPr>
        <w:t xml:space="preserve"> natural</w:t>
      </w:r>
      <w:r w:rsidR="004B1CFC" w:rsidRPr="005C3451">
        <w:rPr>
          <w:rFonts w:ascii="Times New Roman" w:hAnsi="Times New Roman" w:cs="Times New Roman"/>
          <w:sz w:val="24"/>
          <w:szCs w:val="24"/>
        </w:rPr>
        <w:t xml:space="preserve"> laws</w:t>
      </w:r>
      <w:r w:rsidR="0015077E" w:rsidRPr="005C3451">
        <w:rPr>
          <w:rFonts w:ascii="Times New Roman" w:hAnsi="Times New Roman" w:cs="Times New Roman"/>
          <w:sz w:val="24"/>
          <w:szCs w:val="24"/>
        </w:rPr>
        <w:t>, born of reason and logic,</w:t>
      </w:r>
      <w:r w:rsidR="00703A2B" w:rsidRPr="005C3451">
        <w:rPr>
          <w:rFonts w:ascii="Times New Roman" w:hAnsi="Times New Roman" w:cs="Times New Roman"/>
          <w:sz w:val="24"/>
          <w:szCs w:val="24"/>
        </w:rPr>
        <w:t xml:space="preserve"> </w:t>
      </w:r>
      <w:r w:rsidR="004B1CFC" w:rsidRPr="005C3451">
        <w:rPr>
          <w:rFonts w:ascii="Times New Roman" w:hAnsi="Times New Roman" w:cs="Times New Roman"/>
          <w:sz w:val="24"/>
          <w:szCs w:val="24"/>
        </w:rPr>
        <w:t xml:space="preserve">which govern human behavior. </w:t>
      </w:r>
      <w:r w:rsidR="0015077E" w:rsidRPr="005C3451">
        <w:rPr>
          <w:rFonts w:ascii="Times New Roman" w:hAnsi="Times New Roman" w:cs="Times New Roman"/>
          <w:sz w:val="24"/>
          <w:szCs w:val="24"/>
        </w:rPr>
        <w:t xml:space="preserve">The precept that governs this society </w:t>
      </w:r>
      <w:del w:id="15" w:author="Evan Noll" w:date="2014-03-05T08:41:00Z">
        <w:r w:rsidR="0015077E" w:rsidRPr="005C3451" w:rsidDel="00C62E6C">
          <w:rPr>
            <w:rFonts w:ascii="Times New Roman" w:hAnsi="Times New Roman" w:cs="Times New Roman"/>
            <w:sz w:val="24"/>
            <w:szCs w:val="24"/>
          </w:rPr>
          <w:delText>c</w:delText>
        </w:r>
        <w:r w:rsidR="00D61D75" w:rsidRPr="005C3451" w:rsidDel="00C62E6C">
          <w:rPr>
            <w:rFonts w:ascii="Times New Roman" w:hAnsi="Times New Roman" w:cs="Times New Roman"/>
            <w:sz w:val="24"/>
            <w:szCs w:val="24"/>
          </w:rPr>
          <w:delText xml:space="preserve">ould be summed up </w:delText>
        </w:r>
        <w:r w:rsidR="007A5F28" w:rsidRPr="005C3451" w:rsidDel="00C62E6C">
          <w:rPr>
            <w:rFonts w:ascii="Times New Roman" w:hAnsi="Times New Roman" w:cs="Times New Roman"/>
            <w:sz w:val="24"/>
            <w:szCs w:val="24"/>
          </w:rPr>
          <w:delText>in the following notion</w:delText>
        </w:r>
      </w:del>
      <w:ins w:id="16" w:author="Evan Noll" w:date="2014-03-05T08:41:00Z">
        <w:r w:rsidR="00C62E6C">
          <w:rPr>
            <w:rFonts w:ascii="Times New Roman" w:hAnsi="Times New Roman" w:cs="Times New Roman"/>
            <w:sz w:val="24"/>
            <w:szCs w:val="24"/>
          </w:rPr>
          <w:t>are summarized b</w:t>
        </w:r>
      </w:ins>
      <w:ins w:id="17" w:author="Evan Noll" w:date="2014-03-05T08:42:00Z">
        <w:r w:rsidR="00C62E6C">
          <w:rPr>
            <w:rFonts w:ascii="Times New Roman" w:hAnsi="Times New Roman" w:cs="Times New Roman"/>
            <w:sz w:val="24"/>
            <w:szCs w:val="24"/>
          </w:rPr>
          <w:t xml:space="preserve">y </w:t>
        </w:r>
        <w:commentRangeStart w:id="18"/>
        <w:r w:rsidR="00C62E6C">
          <w:rPr>
            <w:rFonts w:ascii="Times New Roman" w:hAnsi="Times New Roman" w:cs="Times New Roman"/>
            <w:sz w:val="24"/>
            <w:szCs w:val="24"/>
          </w:rPr>
          <w:t>Dostoevsky</w:t>
        </w:r>
        <w:commentRangeEnd w:id="18"/>
        <w:r w:rsidR="00C62E6C">
          <w:rPr>
            <w:rStyle w:val="CommentReference"/>
          </w:rPr>
          <w:commentReference w:id="18"/>
        </w:r>
      </w:ins>
      <w:proofErr w:type="gramStart"/>
      <w:ins w:id="20" w:author="Evan Noll" w:date="2014-03-05T08:41:00Z">
        <w:r w:rsidR="00C62E6C">
          <w:rPr>
            <w:rFonts w:ascii="Times New Roman" w:hAnsi="Times New Roman" w:cs="Times New Roman"/>
            <w:sz w:val="24"/>
            <w:szCs w:val="24"/>
          </w:rPr>
          <w:t xml:space="preserve"> </w:t>
        </w:r>
      </w:ins>
      <w:r w:rsidR="007A5F28" w:rsidRPr="005C3451">
        <w:rPr>
          <w:rFonts w:ascii="Times New Roman" w:hAnsi="Times New Roman" w:cs="Times New Roman"/>
          <w:sz w:val="24"/>
          <w:szCs w:val="24"/>
        </w:rPr>
        <w:t>:</w:t>
      </w:r>
      <w:proofErr w:type="gramEnd"/>
      <w:r w:rsidR="007A5F28" w:rsidRPr="005C3451">
        <w:rPr>
          <w:rFonts w:ascii="Times New Roman" w:hAnsi="Times New Roman" w:cs="Times New Roman"/>
          <w:sz w:val="24"/>
          <w:szCs w:val="24"/>
        </w:rPr>
        <w:t xml:space="preserve"> </w:t>
      </w:r>
      <w:r w:rsidR="0015077E" w:rsidRPr="005C3451">
        <w:rPr>
          <w:rFonts w:ascii="Times New Roman" w:eastAsia="Times New Roman" w:hAnsi="Times New Roman" w:cs="Times New Roman"/>
          <w:sz w:val="24"/>
          <w:szCs w:val="24"/>
        </w:rPr>
        <w:t>"The only reason man behaves dishonorably is because he does not know his own interests, and that if he were enlightened, if his eyes were opened to his real normal interests, he would at once cease behaving dishonorably and would at once become good and honorable because, being enlightened and knowing what is good for him, he would see that his advantage lay in doing good</w:t>
      </w:r>
      <w:r w:rsidR="001F5220" w:rsidRPr="005C3451">
        <w:rPr>
          <w:rFonts w:ascii="Times New Roman" w:eastAsia="Times New Roman" w:hAnsi="Times New Roman" w:cs="Times New Roman"/>
          <w:sz w:val="24"/>
          <w:szCs w:val="24"/>
        </w:rPr>
        <w:t>…</w:t>
      </w:r>
      <w:r w:rsidR="0015077E" w:rsidRPr="005C3451">
        <w:rPr>
          <w:rFonts w:ascii="Times New Roman" w:eastAsia="Times New Roman" w:hAnsi="Times New Roman" w:cs="Times New Roman"/>
          <w:sz w:val="24"/>
          <w:szCs w:val="24"/>
        </w:rPr>
        <w:t>” (279)</w:t>
      </w:r>
      <w:r w:rsidR="001F5220" w:rsidRPr="005C3451">
        <w:rPr>
          <w:rFonts w:ascii="Times New Roman" w:eastAsia="Times New Roman" w:hAnsi="Times New Roman" w:cs="Times New Roman"/>
          <w:sz w:val="24"/>
          <w:szCs w:val="24"/>
        </w:rPr>
        <w:t>.</w:t>
      </w:r>
      <w:r w:rsidR="004B1CFC" w:rsidRPr="005C3451">
        <w:rPr>
          <w:rFonts w:ascii="Times New Roman" w:hAnsi="Times New Roman" w:cs="Times New Roman"/>
          <w:sz w:val="24"/>
          <w:szCs w:val="24"/>
        </w:rPr>
        <w:t xml:space="preserve"> </w:t>
      </w:r>
      <w:r w:rsidR="005C3451">
        <w:rPr>
          <w:rFonts w:ascii="Times New Roman" w:hAnsi="Times New Roman" w:cs="Times New Roman"/>
          <w:sz w:val="24"/>
          <w:szCs w:val="24"/>
        </w:rPr>
        <w:t>The</w:t>
      </w:r>
      <w:r w:rsidR="00D61D75" w:rsidRPr="005C3451">
        <w:rPr>
          <w:rFonts w:ascii="Times New Roman" w:hAnsi="Times New Roman" w:cs="Times New Roman"/>
          <w:sz w:val="24"/>
          <w:szCs w:val="24"/>
        </w:rPr>
        <w:t xml:space="preserve"> tenets </w:t>
      </w:r>
      <w:r w:rsidR="001F5220" w:rsidRPr="005C3451">
        <w:rPr>
          <w:rFonts w:ascii="Times New Roman" w:hAnsi="Times New Roman" w:cs="Times New Roman"/>
          <w:sz w:val="24"/>
          <w:szCs w:val="24"/>
        </w:rPr>
        <w:t>of this societal thought</w:t>
      </w:r>
      <w:r w:rsidR="00D61D75" w:rsidRPr="005C3451">
        <w:rPr>
          <w:rFonts w:ascii="Times New Roman" w:hAnsi="Times New Roman" w:cs="Times New Roman"/>
          <w:sz w:val="24"/>
          <w:szCs w:val="24"/>
        </w:rPr>
        <w:t xml:space="preserve"> </w:t>
      </w:r>
      <w:r w:rsidR="005C3451">
        <w:rPr>
          <w:rFonts w:ascii="Times New Roman" w:hAnsi="Times New Roman" w:cs="Times New Roman"/>
          <w:sz w:val="24"/>
          <w:szCs w:val="24"/>
        </w:rPr>
        <w:t>establish</w:t>
      </w:r>
      <w:r w:rsidR="00D61D75" w:rsidRPr="005C3451">
        <w:rPr>
          <w:rFonts w:ascii="Times New Roman" w:hAnsi="Times New Roman" w:cs="Times New Roman"/>
          <w:sz w:val="24"/>
          <w:szCs w:val="24"/>
        </w:rPr>
        <w:t xml:space="preserve"> </w:t>
      </w:r>
      <w:r w:rsidR="005C3451">
        <w:rPr>
          <w:rFonts w:ascii="Times New Roman" w:hAnsi="Times New Roman" w:cs="Times New Roman"/>
          <w:sz w:val="24"/>
          <w:szCs w:val="24"/>
        </w:rPr>
        <w:t xml:space="preserve">a </w:t>
      </w:r>
      <w:r w:rsidR="00D61D75" w:rsidRPr="005C3451">
        <w:rPr>
          <w:rFonts w:ascii="Times New Roman" w:hAnsi="Times New Roman" w:cs="Times New Roman"/>
          <w:sz w:val="24"/>
          <w:szCs w:val="24"/>
        </w:rPr>
        <w:t xml:space="preserve">theory of human existence that </w:t>
      </w:r>
      <w:r w:rsidR="002A4518" w:rsidRPr="005C3451">
        <w:rPr>
          <w:rFonts w:ascii="Times New Roman" w:hAnsi="Times New Roman" w:cs="Times New Roman"/>
          <w:sz w:val="24"/>
          <w:szCs w:val="24"/>
        </w:rPr>
        <w:t xml:space="preserve">is void of free will and </w:t>
      </w:r>
      <w:r w:rsidR="00D61D75" w:rsidRPr="005C3451">
        <w:rPr>
          <w:rFonts w:ascii="Times New Roman" w:hAnsi="Times New Roman" w:cs="Times New Roman"/>
          <w:sz w:val="24"/>
          <w:szCs w:val="24"/>
        </w:rPr>
        <w:t>can be described as deterministic; that is that human action is “not done of his own will at all, but of itself, according to the l</w:t>
      </w:r>
      <w:r w:rsidR="00CA1636" w:rsidRPr="005C3451">
        <w:rPr>
          <w:rFonts w:ascii="Times New Roman" w:hAnsi="Times New Roman" w:cs="Times New Roman"/>
          <w:sz w:val="24"/>
          <w:szCs w:val="24"/>
        </w:rPr>
        <w:t>aws of nature</w:t>
      </w:r>
      <w:r w:rsidR="00D61D75" w:rsidRPr="005C3451">
        <w:rPr>
          <w:rFonts w:ascii="Times New Roman" w:hAnsi="Times New Roman" w:cs="Times New Roman"/>
          <w:sz w:val="24"/>
          <w:szCs w:val="24"/>
        </w:rPr>
        <w:t>" (282)</w:t>
      </w:r>
      <w:r w:rsidR="00CA1636" w:rsidRPr="005C3451">
        <w:rPr>
          <w:rFonts w:ascii="Times New Roman" w:hAnsi="Times New Roman" w:cs="Times New Roman"/>
          <w:sz w:val="24"/>
          <w:szCs w:val="24"/>
        </w:rPr>
        <w:t>.</w:t>
      </w:r>
      <w:r w:rsidR="00D61D75" w:rsidRPr="005C3451">
        <w:rPr>
          <w:rFonts w:ascii="Times New Roman" w:hAnsi="Times New Roman" w:cs="Times New Roman"/>
          <w:sz w:val="24"/>
          <w:szCs w:val="24"/>
        </w:rPr>
        <w:t xml:space="preserve"> </w:t>
      </w:r>
      <w:ins w:id="21" w:author="Evan Noll" w:date="2014-03-05T08:49:00Z">
        <w:r w:rsidR="00853779">
          <w:rPr>
            <w:rFonts w:ascii="Times New Roman" w:hAnsi="Times New Roman" w:cs="Times New Roman"/>
            <w:sz w:val="24"/>
            <w:szCs w:val="24"/>
          </w:rPr>
          <w:t xml:space="preserve"> You need a conclusion/transition sentence here.  Not sure what it is.</w:t>
        </w:r>
      </w:ins>
    </w:p>
    <w:p w14:paraId="58B22D56" w14:textId="05A2F132" w:rsidR="00CA1636" w:rsidRPr="005C3451" w:rsidRDefault="007F2CE0" w:rsidP="00841DC5">
      <w:pPr>
        <w:spacing w:line="480" w:lineRule="auto"/>
        <w:rPr>
          <w:rFonts w:ascii="Times New Roman" w:hAnsi="Times New Roman" w:cs="Times New Roman"/>
          <w:sz w:val="24"/>
          <w:szCs w:val="24"/>
        </w:rPr>
      </w:pPr>
      <w:r w:rsidRPr="005C3451">
        <w:rPr>
          <w:rFonts w:ascii="Times New Roman" w:hAnsi="Times New Roman" w:cs="Times New Roman"/>
          <w:sz w:val="24"/>
          <w:szCs w:val="24"/>
        </w:rPr>
        <w:lastRenderedPageBreak/>
        <w:tab/>
      </w:r>
      <w:r w:rsidR="001F5220" w:rsidRPr="005C3451">
        <w:rPr>
          <w:rFonts w:ascii="Times New Roman" w:hAnsi="Times New Roman" w:cs="Times New Roman"/>
          <w:sz w:val="24"/>
          <w:szCs w:val="24"/>
        </w:rPr>
        <w:t xml:space="preserve">Those who thrive in this society are the “men of action,” </w:t>
      </w:r>
      <w:ins w:id="22" w:author="Evan Noll" w:date="2014-03-05T08:50:00Z">
        <w:r w:rsidR="00853779">
          <w:rPr>
            <w:rFonts w:ascii="Times New Roman" w:hAnsi="Times New Roman" w:cs="Times New Roman"/>
            <w:sz w:val="24"/>
            <w:szCs w:val="24"/>
          </w:rPr>
          <w:t xml:space="preserve">whom </w:t>
        </w:r>
      </w:ins>
      <w:del w:id="23" w:author="Evan Noll" w:date="2014-03-05T08:50:00Z">
        <w:r w:rsidR="001F5220" w:rsidRPr="005C3451" w:rsidDel="00853779">
          <w:rPr>
            <w:rFonts w:ascii="Times New Roman" w:hAnsi="Times New Roman" w:cs="Times New Roman"/>
            <w:sz w:val="24"/>
            <w:szCs w:val="24"/>
          </w:rPr>
          <w:delText xml:space="preserve">those who </w:delText>
        </w:r>
      </w:del>
      <w:r w:rsidR="001F5220" w:rsidRPr="005C3451">
        <w:rPr>
          <w:rFonts w:ascii="Times New Roman" w:hAnsi="Times New Roman" w:cs="Times New Roman"/>
          <w:sz w:val="24"/>
          <w:szCs w:val="24"/>
        </w:rPr>
        <w:t>act in their best interest without questionin</w:t>
      </w:r>
      <w:r w:rsidR="00721B48">
        <w:rPr>
          <w:rFonts w:ascii="Times New Roman" w:hAnsi="Times New Roman" w:cs="Times New Roman"/>
          <w:sz w:val="24"/>
          <w:szCs w:val="24"/>
        </w:rPr>
        <w:t>g the validity of their actions</w:t>
      </w:r>
      <w:del w:id="24" w:author="Evan Noll" w:date="2014-03-05T08:56:00Z">
        <w:r w:rsidR="001F5220" w:rsidRPr="005C3451" w:rsidDel="00853779">
          <w:rPr>
            <w:rFonts w:ascii="Times New Roman" w:hAnsi="Times New Roman" w:cs="Times New Roman"/>
            <w:sz w:val="24"/>
            <w:szCs w:val="24"/>
          </w:rPr>
          <w:delText xml:space="preserve"> because they don’t have to</w:delText>
        </w:r>
      </w:del>
      <w:ins w:id="25" w:author="Evan Noll" w:date="2014-03-05T08:56:00Z">
        <w:r w:rsidR="00853779">
          <w:rPr>
            <w:rFonts w:ascii="Times New Roman" w:hAnsi="Times New Roman" w:cs="Times New Roman"/>
            <w:sz w:val="24"/>
            <w:szCs w:val="24"/>
          </w:rPr>
          <w:t>;</w:t>
        </w:r>
      </w:ins>
      <w:del w:id="26" w:author="Evan Noll" w:date="2014-03-05T08:56:00Z">
        <w:r w:rsidR="001F5220" w:rsidRPr="005C3451" w:rsidDel="00853779">
          <w:rPr>
            <w:rFonts w:ascii="Times New Roman" w:hAnsi="Times New Roman" w:cs="Times New Roman"/>
            <w:sz w:val="24"/>
            <w:szCs w:val="24"/>
          </w:rPr>
          <w:delText>,</w:delText>
        </w:r>
      </w:del>
      <w:r w:rsidR="001F5220" w:rsidRPr="005C3451">
        <w:rPr>
          <w:rFonts w:ascii="Times New Roman" w:hAnsi="Times New Roman" w:cs="Times New Roman"/>
          <w:sz w:val="24"/>
          <w:szCs w:val="24"/>
        </w:rPr>
        <w:t xml:space="preserve"> it is simply in the laws of nature to act so. </w:t>
      </w:r>
      <w:r w:rsidR="00CA1636" w:rsidRPr="005C3451">
        <w:rPr>
          <w:rFonts w:ascii="Times New Roman" w:hAnsi="Times New Roman" w:cs="Times New Roman"/>
          <w:sz w:val="24"/>
          <w:szCs w:val="24"/>
        </w:rPr>
        <w:t xml:space="preserve">The </w:t>
      </w:r>
      <w:r w:rsidR="003005EE" w:rsidRPr="005C3451">
        <w:rPr>
          <w:rFonts w:ascii="Times New Roman" w:hAnsi="Times New Roman" w:cs="Times New Roman"/>
          <w:sz w:val="24"/>
          <w:szCs w:val="24"/>
        </w:rPr>
        <w:t>underground man</w:t>
      </w:r>
      <w:r w:rsidR="00721B48">
        <w:rPr>
          <w:rFonts w:ascii="Times New Roman" w:hAnsi="Times New Roman" w:cs="Times New Roman"/>
          <w:sz w:val="24"/>
          <w:szCs w:val="24"/>
        </w:rPr>
        <w:t xml:space="preserve"> </w:t>
      </w:r>
      <w:r w:rsidR="00CA1636" w:rsidRPr="005C3451">
        <w:rPr>
          <w:rFonts w:ascii="Times New Roman" w:hAnsi="Times New Roman" w:cs="Times New Roman"/>
          <w:sz w:val="24"/>
          <w:szCs w:val="24"/>
        </w:rPr>
        <w:t xml:space="preserve">is by no means a man of action. In </w:t>
      </w:r>
      <w:r w:rsidR="008872DD" w:rsidRPr="005C3451">
        <w:rPr>
          <w:rFonts w:ascii="Times New Roman" w:hAnsi="Times New Roman" w:cs="Times New Roman"/>
          <w:sz w:val="24"/>
          <w:szCs w:val="24"/>
        </w:rPr>
        <w:t>fact, his c</w:t>
      </w:r>
      <w:r w:rsidR="009C1B25" w:rsidRPr="005C3451">
        <w:rPr>
          <w:rFonts w:ascii="Times New Roman" w:hAnsi="Times New Roman" w:cs="Times New Roman"/>
          <w:sz w:val="24"/>
          <w:szCs w:val="24"/>
        </w:rPr>
        <w:t>onflicting</w:t>
      </w:r>
      <w:r w:rsidR="008872DD" w:rsidRPr="005C3451">
        <w:rPr>
          <w:rFonts w:ascii="Times New Roman" w:hAnsi="Times New Roman" w:cs="Times New Roman"/>
          <w:sz w:val="24"/>
          <w:szCs w:val="24"/>
        </w:rPr>
        <w:t xml:space="preserve"> instincts</w:t>
      </w:r>
      <w:r w:rsidR="00CA1636" w:rsidRPr="005C3451">
        <w:rPr>
          <w:rFonts w:ascii="Times New Roman" w:hAnsi="Times New Roman" w:cs="Times New Roman"/>
          <w:sz w:val="24"/>
          <w:szCs w:val="24"/>
        </w:rPr>
        <w:t xml:space="preserve"> have left him paralyzed</w:t>
      </w:r>
      <w:r w:rsidR="00D05E39" w:rsidRPr="005C3451">
        <w:rPr>
          <w:rFonts w:ascii="Times New Roman" w:hAnsi="Times New Roman" w:cs="Times New Roman"/>
          <w:sz w:val="24"/>
          <w:szCs w:val="24"/>
        </w:rPr>
        <w:t xml:space="preserve"> and</w:t>
      </w:r>
      <w:r w:rsidR="00CA1636" w:rsidRPr="005C3451">
        <w:rPr>
          <w:rFonts w:ascii="Times New Roman" w:hAnsi="Times New Roman" w:cs="Times New Roman"/>
          <w:sz w:val="24"/>
          <w:szCs w:val="24"/>
        </w:rPr>
        <w:t xml:space="preserve"> unable to act in </w:t>
      </w:r>
      <w:r w:rsidR="00AB739B" w:rsidRPr="005C3451">
        <w:rPr>
          <w:rFonts w:ascii="Times New Roman" w:hAnsi="Times New Roman" w:cs="Times New Roman"/>
          <w:sz w:val="24"/>
          <w:szCs w:val="24"/>
        </w:rPr>
        <w:t>this deterministic society</w:t>
      </w:r>
      <w:r w:rsidR="00CA1636" w:rsidRPr="005C3451">
        <w:rPr>
          <w:rFonts w:ascii="Times New Roman" w:hAnsi="Times New Roman" w:cs="Times New Roman"/>
          <w:sz w:val="24"/>
          <w:szCs w:val="24"/>
        </w:rPr>
        <w:t xml:space="preserve">.  </w:t>
      </w:r>
      <w:r w:rsidR="00703A2B" w:rsidRPr="005C3451">
        <w:rPr>
          <w:rFonts w:ascii="Times New Roman" w:hAnsi="Times New Roman" w:cs="Times New Roman"/>
          <w:sz w:val="24"/>
          <w:szCs w:val="24"/>
        </w:rPr>
        <w:t>His paralysis is rooted in the fact that he</w:t>
      </w:r>
      <w:r w:rsidR="002A4518" w:rsidRPr="005C3451">
        <w:rPr>
          <w:rFonts w:ascii="Times New Roman" w:hAnsi="Times New Roman" w:cs="Times New Roman"/>
          <w:sz w:val="24"/>
          <w:szCs w:val="24"/>
        </w:rPr>
        <w:t xml:space="preserve"> has</w:t>
      </w:r>
      <w:r w:rsidR="00703A2B" w:rsidRPr="005C3451">
        <w:rPr>
          <w:rFonts w:ascii="Times New Roman" w:hAnsi="Times New Roman" w:cs="Times New Roman"/>
          <w:sz w:val="24"/>
          <w:szCs w:val="24"/>
        </w:rPr>
        <w:t xml:space="preserve"> “hyperconscious</w:t>
      </w:r>
      <w:r w:rsidR="00725426" w:rsidRPr="005C3451">
        <w:rPr>
          <w:rFonts w:ascii="Times New Roman" w:hAnsi="Times New Roman" w:cs="Times New Roman"/>
          <w:sz w:val="24"/>
          <w:szCs w:val="24"/>
        </w:rPr>
        <w:t>ness</w:t>
      </w:r>
      <w:r w:rsidR="002A4518" w:rsidRPr="005C3451">
        <w:rPr>
          <w:rFonts w:ascii="Times New Roman" w:hAnsi="Times New Roman" w:cs="Times New Roman"/>
          <w:sz w:val="24"/>
          <w:szCs w:val="24"/>
        </w:rPr>
        <w:t>,</w:t>
      </w:r>
      <w:r w:rsidR="00703A2B" w:rsidRPr="005C3451">
        <w:rPr>
          <w:rFonts w:ascii="Times New Roman" w:hAnsi="Times New Roman" w:cs="Times New Roman"/>
          <w:sz w:val="24"/>
          <w:szCs w:val="24"/>
        </w:rPr>
        <w:t>”</w:t>
      </w:r>
      <w:r w:rsidR="002A4518" w:rsidRPr="005C3451">
        <w:rPr>
          <w:rFonts w:ascii="Times New Roman" w:hAnsi="Times New Roman" w:cs="Times New Roman"/>
          <w:sz w:val="24"/>
          <w:szCs w:val="24"/>
        </w:rPr>
        <w:t xml:space="preserve"> something the man of action lacks.</w:t>
      </w:r>
      <w:r w:rsidR="003005EE" w:rsidRPr="005C3451">
        <w:rPr>
          <w:rFonts w:ascii="Times New Roman" w:hAnsi="Times New Roman" w:cs="Times New Roman"/>
          <w:sz w:val="24"/>
          <w:szCs w:val="24"/>
        </w:rPr>
        <w:t xml:space="preserve"> </w:t>
      </w:r>
      <w:r w:rsidRPr="005C3451">
        <w:rPr>
          <w:rFonts w:ascii="Times New Roman" w:hAnsi="Times New Roman" w:cs="Times New Roman"/>
          <w:sz w:val="24"/>
          <w:szCs w:val="24"/>
        </w:rPr>
        <w:t>Because of his hyperconsciousness he can never</w:t>
      </w:r>
      <w:r w:rsidR="002A4518" w:rsidRPr="005C3451">
        <w:rPr>
          <w:rFonts w:ascii="Times New Roman" w:hAnsi="Times New Roman" w:cs="Times New Roman"/>
          <w:sz w:val="24"/>
          <w:szCs w:val="24"/>
        </w:rPr>
        <w:t xml:space="preserve"> </w:t>
      </w:r>
      <w:r w:rsidRPr="005C3451">
        <w:rPr>
          <w:rFonts w:ascii="Times New Roman" w:hAnsi="Times New Roman" w:cs="Times New Roman"/>
          <w:sz w:val="24"/>
          <w:szCs w:val="24"/>
        </w:rPr>
        <w:t xml:space="preserve">act according to his best interests, but only </w:t>
      </w:r>
      <w:r w:rsidR="009C1B25" w:rsidRPr="005C3451">
        <w:rPr>
          <w:rFonts w:ascii="Times New Roman" w:hAnsi="Times New Roman" w:cs="Times New Roman"/>
          <w:sz w:val="24"/>
          <w:szCs w:val="24"/>
        </w:rPr>
        <w:t xml:space="preserve">as if a </w:t>
      </w:r>
      <w:r w:rsidR="002A4518" w:rsidRPr="005C3451">
        <w:rPr>
          <w:rFonts w:ascii="Times New Roman" w:hAnsi="Times New Roman" w:cs="Times New Roman"/>
          <w:sz w:val="24"/>
          <w:szCs w:val="24"/>
        </w:rPr>
        <w:t>response</w:t>
      </w:r>
      <w:r w:rsidR="009C1B25" w:rsidRPr="005C3451">
        <w:rPr>
          <w:rFonts w:ascii="Times New Roman" w:hAnsi="Times New Roman" w:cs="Times New Roman"/>
          <w:sz w:val="24"/>
          <w:szCs w:val="24"/>
        </w:rPr>
        <w:t xml:space="preserve"> of free will</w:t>
      </w:r>
      <w:r w:rsidR="002A4518" w:rsidRPr="005C3451">
        <w:rPr>
          <w:rFonts w:ascii="Times New Roman" w:hAnsi="Times New Roman" w:cs="Times New Roman"/>
          <w:sz w:val="24"/>
          <w:szCs w:val="24"/>
        </w:rPr>
        <w:t xml:space="preserve"> </w:t>
      </w:r>
      <w:r w:rsidR="009C1B25" w:rsidRPr="005C3451">
        <w:rPr>
          <w:rFonts w:ascii="Times New Roman" w:hAnsi="Times New Roman" w:cs="Times New Roman"/>
          <w:sz w:val="24"/>
          <w:szCs w:val="24"/>
        </w:rPr>
        <w:t>was</w:t>
      </w:r>
      <w:r w:rsidR="002A4518" w:rsidRPr="005C3451">
        <w:rPr>
          <w:rFonts w:ascii="Times New Roman" w:hAnsi="Times New Roman" w:cs="Times New Roman"/>
          <w:sz w:val="24"/>
          <w:szCs w:val="24"/>
        </w:rPr>
        <w:t xml:space="preserve"> still possible</w:t>
      </w:r>
      <w:r w:rsidRPr="005C3451">
        <w:rPr>
          <w:rFonts w:ascii="Times New Roman" w:hAnsi="Times New Roman" w:cs="Times New Roman"/>
          <w:sz w:val="24"/>
          <w:szCs w:val="24"/>
        </w:rPr>
        <w:t>. “As a well-trained member of the intelligentsia, the underground man intellectually accepts such determinism, but it is impossible for him to live with its conclusions”</w:t>
      </w:r>
      <w:r w:rsidR="002A4518" w:rsidRPr="005C3451">
        <w:rPr>
          <w:rFonts w:ascii="Times New Roman" w:hAnsi="Times New Roman" w:cs="Times New Roman"/>
          <w:sz w:val="24"/>
          <w:szCs w:val="24"/>
        </w:rPr>
        <w:t xml:space="preserve"> (Frank, 421).</w:t>
      </w:r>
      <w:r w:rsidR="00703A2B" w:rsidRPr="005C3451">
        <w:rPr>
          <w:rFonts w:ascii="Times New Roman" w:hAnsi="Times New Roman" w:cs="Times New Roman"/>
          <w:sz w:val="24"/>
          <w:szCs w:val="24"/>
        </w:rPr>
        <w:t xml:space="preserve">  </w:t>
      </w:r>
      <w:del w:id="27" w:author="Evan Noll" w:date="2014-03-05T08:56:00Z">
        <w:r w:rsidR="003005EE" w:rsidRPr="005C3451" w:rsidDel="00853779">
          <w:rPr>
            <w:rFonts w:ascii="Times New Roman" w:hAnsi="Times New Roman" w:cs="Times New Roman"/>
            <w:sz w:val="24"/>
            <w:szCs w:val="24"/>
          </w:rPr>
          <w:delText>In other words, the</w:delText>
        </w:r>
      </w:del>
      <w:ins w:id="28" w:author="Evan Noll" w:date="2014-03-05T08:56:00Z">
        <w:r w:rsidR="00853779">
          <w:rPr>
            <w:rFonts w:ascii="Times New Roman" w:hAnsi="Times New Roman" w:cs="Times New Roman"/>
            <w:sz w:val="24"/>
            <w:szCs w:val="24"/>
          </w:rPr>
          <w:t>The</w:t>
        </w:r>
      </w:ins>
      <w:r w:rsidRPr="005C3451">
        <w:rPr>
          <w:rFonts w:ascii="Times New Roman" w:hAnsi="Times New Roman" w:cs="Times New Roman"/>
          <w:sz w:val="24"/>
          <w:szCs w:val="24"/>
        </w:rPr>
        <w:t xml:space="preserve"> underground man </w:t>
      </w:r>
      <w:r w:rsidR="003005EE" w:rsidRPr="005C3451">
        <w:rPr>
          <w:rFonts w:ascii="Times New Roman" w:hAnsi="Times New Roman" w:cs="Times New Roman"/>
          <w:sz w:val="24"/>
          <w:szCs w:val="24"/>
        </w:rPr>
        <w:t>accepts d</w:t>
      </w:r>
      <w:r w:rsidR="00D05E39" w:rsidRPr="005C3451">
        <w:rPr>
          <w:rFonts w:ascii="Times New Roman" w:hAnsi="Times New Roman" w:cs="Times New Roman"/>
          <w:sz w:val="24"/>
          <w:szCs w:val="24"/>
        </w:rPr>
        <w:t>e</w:t>
      </w:r>
      <w:r w:rsidR="003005EE" w:rsidRPr="005C3451">
        <w:rPr>
          <w:rFonts w:ascii="Times New Roman" w:hAnsi="Times New Roman" w:cs="Times New Roman"/>
          <w:sz w:val="24"/>
          <w:szCs w:val="24"/>
        </w:rPr>
        <w:t>te</w:t>
      </w:r>
      <w:r w:rsidR="00D05E39" w:rsidRPr="005C3451">
        <w:rPr>
          <w:rFonts w:ascii="Times New Roman" w:hAnsi="Times New Roman" w:cs="Times New Roman"/>
          <w:sz w:val="24"/>
          <w:szCs w:val="24"/>
        </w:rPr>
        <w:t xml:space="preserve">rminism </w:t>
      </w:r>
      <w:r w:rsidR="003005EE" w:rsidRPr="005C3451">
        <w:rPr>
          <w:rFonts w:ascii="Times New Roman" w:hAnsi="Times New Roman" w:cs="Times New Roman"/>
          <w:sz w:val="24"/>
          <w:szCs w:val="24"/>
        </w:rPr>
        <w:t>but simultaneously view</w:t>
      </w:r>
      <w:r w:rsidR="00725426" w:rsidRPr="005C3451">
        <w:rPr>
          <w:rFonts w:ascii="Times New Roman" w:hAnsi="Times New Roman" w:cs="Times New Roman"/>
          <w:sz w:val="24"/>
          <w:szCs w:val="24"/>
        </w:rPr>
        <w:t>s</w:t>
      </w:r>
      <w:r w:rsidR="003005EE" w:rsidRPr="005C3451">
        <w:rPr>
          <w:rFonts w:ascii="Times New Roman" w:hAnsi="Times New Roman" w:cs="Times New Roman"/>
          <w:sz w:val="24"/>
          <w:szCs w:val="24"/>
        </w:rPr>
        <w:t xml:space="preserve"> it </w:t>
      </w:r>
      <w:r w:rsidR="00703A2B" w:rsidRPr="005C3451">
        <w:rPr>
          <w:rFonts w:ascii="Times New Roman" w:hAnsi="Times New Roman" w:cs="Times New Roman"/>
          <w:sz w:val="24"/>
          <w:szCs w:val="24"/>
        </w:rPr>
        <w:t>a</w:t>
      </w:r>
      <w:r w:rsidR="00D05E39" w:rsidRPr="005C3451">
        <w:rPr>
          <w:rFonts w:ascii="Times New Roman" w:hAnsi="Times New Roman" w:cs="Times New Roman"/>
          <w:sz w:val="24"/>
          <w:szCs w:val="24"/>
        </w:rPr>
        <w:t xml:space="preserve">s </w:t>
      </w:r>
      <w:r w:rsidR="002463F6" w:rsidRPr="005C3451">
        <w:rPr>
          <w:rFonts w:ascii="Times New Roman" w:hAnsi="Times New Roman" w:cs="Times New Roman"/>
          <w:sz w:val="24"/>
          <w:szCs w:val="24"/>
        </w:rPr>
        <w:t>faulty;</w:t>
      </w:r>
      <w:r w:rsidR="00703A2B" w:rsidRPr="005C3451">
        <w:rPr>
          <w:rFonts w:ascii="Times New Roman" w:hAnsi="Times New Roman" w:cs="Times New Roman"/>
          <w:sz w:val="24"/>
          <w:szCs w:val="24"/>
        </w:rPr>
        <w:t xml:space="preserve"> the reason being that</w:t>
      </w:r>
      <w:r w:rsidR="00D05E39" w:rsidRPr="005C3451">
        <w:rPr>
          <w:rFonts w:ascii="Times New Roman" w:hAnsi="Times New Roman" w:cs="Times New Roman"/>
          <w:sz w:val="24"/>
          <w:szCs w:val="24"/>
        </w:rPr>
        <w:t xml:space="preserve"> it fails to account for </w:t>
      </w:r>
      <w:r w:rsidR="00703A2B" w:rsidRPr="005C3451">
        <w:rPr>
          <w:rFonts w:ascii="Times New Roman" w:hAnsi="Times New Roman" w:cs="Times New Roman"/>
          <w:sz w:val="24"/>
          <w:szCs w:val="24"/>
        </w:rPr>
        <w:t>the human need for absolute freedom</w:t>
      </w:r>
      <w:r w:rsidR="00672B91" w:rsidRPr="005C3451">
        <w:rPr>
          <w:rFonts w:ascii="Times New Roman" w:hAnsi="Times New Roman" w:cs="Times New Roman"/>
          <w:sz w:val="24"/>
          <w:szCs w:val="24"/>
        </w:rPr>
        <w:t>, “even if it is against one’s own advantage” (283)</w:t>
      </w:r>
      <w:r w:rsidR="00703A2B" w:rsidRPr="005C3451">
        <w:rPr>
          <w:rFonts w:ascii="Times New Roman" w:hAnsi="Times New Roman" w:cs="Times New Roman"/>
          <w:sz w:val="24"/>
          <w:szCs w:val="24"/>
        </w:rPr>
        <w:t xml:space="preserve">. </w:t>
      </w:r>
      <w:r w:rsidR="003005EE" w:rsidRPr="005C3451">
        <w:rPr>
          <w:rFonts w:ascii="Times New Roman" w:hAnsi="Times New Roman" w:cs="Times New Roman"/>
          <w:sz w:val="24"/>
          <w:szCs w:val="24"/>
        </w:rPr>
        <w:t xml:space="preserve">This sense of contradiction and </w:t>
      </w:r>
      <w:r w:rsidR="00725426" w:rsidRPr="005C3451">
        <w:rPr>
          <w:rFonts w:ascii="Times New Roman" w:hAnsi="Times New Roman" w:cs="Times New Roman"/>
          <w:sz w:val="24"/>
          <w:szCs w:val="24"/>
        </w:rPr>
        <w:t>paradox</w:t>
      </w:r>
      <w:r w:rsidR="003005EE" w:rsidRPr="005C3451">
        <w:rPr>
          <w:rFonts w:ascii="Times New Roman" w:hAnsi="Times New Roman" w:cs="Times New Roman"/>
          <w:sz w:val="24"/>
          <w:szCs w:val="24"/>
        </w:rPr>
        <w:t xml:space="preserve"> we perceive from the underground man </w:t>
      </w:r>
      <w:r w:rsidR="00672B91" w:rsidRPr="005C3451">
        <w:rPr>
          <w:rFonts w:ascii="Times New Roman" w:hAnsi="Times New Roman" w:cs="Times New Roman"/>
          <w:sz w:val="24"/>
          <w:szCs w:val="24"/>
        </w:rPr>
        <w:t>is</w:t>
      </w:r>
      <w:r w:rsidR="00725426" w:rsidRPr="005C3451">
        <w:rPr>
          <w:rFonts w:ascii="Times New Roman" w:hAnsi="Times New Roman" w:cs="Times New Roman"/>
          <w:sz w:val="24"/>
          <w:szCs w:val="24"/>
        </w:rPr>
        <w:t xml:space="preserve"> a result of his inability to resolve his ideal of freedom with the prescribed system of determinism. Because his thinking is poised against the deterministic society, he can’t help but blame himself </w:t>
      </w:r>
      <w:r w:rsidR="00721B48">
        <w:rPr>
          <w:rFonts w:ascii="Times New Roman" w:hAnsi="Times New Roman" w:cs="Times New Roman"/>
          <w:sz w:val="24"/>
          <w:szCs w:val="24"/>
        </w:rPr>
        <w:t xml:space="preserve">for his “hyperconsciousness.” </w:t>
      </w:r>
      <w:del w:id="29" w:author="Evan Noll" w:date="2014-03-05T19:30:00Z">
        <w:r w:rsidR="00672B91" w:rsidRPr="005C3451" w:rsidDel="001B59D6">
          <w:rPr>
            <w:rFonts w:ascii="Times New Roman" w:hAnsi="Times New Roman" w:cs="Times New Roman"/>
            <w:sz w:val="24"/>
            <w:szCs w:val="24"/>
          </w:rPr>
          <w:delText>Still</w:delText>
        </w:r>
      </w:del>
      <w:ins w:id="30" w:author="Evan Noll" w:date="2014-03-05T19:30:00Z">
        <w:r w:rsidR="001B59D6">
          <w:rPr>
            <w:rFonts w:ascii="Times New Roman" w:hAnsi="Times New Roman" w:cs="Times New Roman"/>
            <w:sz w:val="24"/>
            <w:szCs w:val="24"/>
          </w:rPr>
          <w:t>Yet</w:t>
        </w:r>
      </w:ins>
      <w:r w:rsidR="00672B91" w:rsidRPr="005C3451">
        <w:rPr>
          <w:rFonts w:ascii="Times New Roman" w:hAnsi="Times New Roman" w:cs="Times New Roman"/>
          <w:sz w:val="24"/>
          <w:szCs w:val="24"/>
        </w:rPr>
        <w:t>, he knows</w:t>
      </w:r>
      <w:r w:rsidR="00725426" w:rsidRPr="005C3451">
        <w:rPr>
          <w:rFonts w:ascii="Times New Roman" w:hAnsi="Times New Roman" w:cs="Times New Roman"/>
          <w:sz w:val="24"/>
          <w:szCs w:val="24"/>
        </w:rPr>
        <w:t xml:space="preserve"> that he isn’</w:t>
      </w:r>
      <w:r w:rsidR="006203B1" w:rsidRPr="005C3451">
        <w:rPr>
          <w:rFonts w:ascii="Times New Roman" w:hAnsi="Times New Roman" w:cs="Times New Roman"/>
          <w:sz w:val="24"/>
          <w:szCs w:val="24"/>
        </w:rPr>
        <w:t>t to be blamed, that his p</w:t>
      </w:r>
      <w:r w:rsidR="008872DD" w:rsidRPr="005C3451">
        <w:rPr>
          <w:rFonts w:ascii="Times New Roman" w:hAnsi="Times New Roman" w:cs="Times New Roman"/>
          <w:sz w:val="24"/>
          <w:szCs w:val="24"/>
        </w:rPr>
        <w:t>redicament is a result of a natural response to</w:t>
      </w:r>
      <w:r w:rsidR="006203B1" w:rsidRPr="005C3451">
        <w:rPr>
          <w:rFonts w:ascii="Times New Roman" w:hAnsi="Times New Roman" w:cs="Times New Roman"/>
          <w:sz w:val="24"/>
          <w:szCs w:val="24"/>
        </w:rPr>
        <w:t xml:space="preserve"> </w:t>
      </w:r>
      <w:r w:rsidR="002463F6" w:rsidRPr="005C3451">
        <w:rPr>
          <w:rFonts w:ascii="Times New Roman" w:hAnsi="Times New Roman" w:cs="Times New Roman"/>
          <w:sz w:val="24"/>
          <w:szCs w:val="24"/>
        </w:rPr>
        <w:t xml:space="preserve">the </w:t>
      </w:r>
      <w:r w:rsidR="006203B1" w:rsidRPr="005C3451">
        <w:rPr>
          <w:rFonts w:ascii="Times New Roman" w:hAnsi="Times New Roman" w:cs="Times New Roman"/>
          <w:sz w:val="24"/>
          <w:szCs w:val="24"/>
        </w:rPr>
        <w:t>deterministic society.</w:t>
      </w:r>
      <w:r w:rsidR="00672B91" w:rsidRPr="005C3451">
        <w:rPr>
          <w:rFonts w:ascii="Times New Roman" w:hAnsi="Times New Roman" w:cs="Times New Roman"/>
          <w:sz w:val="24"/>
          <w:szCs w:val="24"/>
        </w:rPr>
        <w:t xml:space="preserve"> This unresolved conflict is at the heart of all the </w:t>
      </w:r>
      <w:del w:id="31" w:author="Evan Noll" w:date="2014-03-05T19:30:00Z">
        <w:r w:rsidR="00672B91" w:rsidRPr="005C3451" w:rsidDel="001B59D6">
          <w:rPr>
            <w:rFonts w:ascii="Times New Roman" w:hAnsi="Times New Roman" w:cs="Times New Roman"/>
            <w:sz w:val="24"/>
            <w:szCs w:val="24"/>
          </w:rPr>
          <w:delText>self-contradictory</w:delText>
        </w:r>
      </w:del>
      <w:ins w:id="32" w:author="Evan Noll" w:date="2014-03-05T19:30:00Z">
        <w:r w:rsidR="001B59D6">
          <w:rPr>
            <w:rFonts w:ascii="Times New Roman" w:hAnsi="Times New Roman" w:cs="Times New Roman"/>
            <w:sz w:val="24"/>
            <w:szCs w:val="24"/>
          </w:rPr>
          <w:t>dualism</w:t>
        </w:r>
      </w:ins>
      <w:r w:rsidR="00672B91" w:rsidRPr="005C3451">
        <w:rPr>
          <w:rFonts w:ascii="Times New Roman" w:hAnsi="Times New Roman" w:cs="Times New Roman"/>
          <w:sz w:val="24"/>
          <w:szCs w:val="24"/>
        </w:rPr>
        <w:t xml:space="preserve"> and self-destructive actions of the underground man.  </w:t>
      </w:r>
    </w:p>
    <w:p w14:paraId="46821AE0" w14:textId="02C8C62D" w:rsidR="00685125" w:rsidRPr="005C3451" w:rsidRDefault="006203B1" w:rsidP="00685125">
      <w:pPr>
        <w:spacing w:line="480" w:lineRule="auto"/>
        <w:rPr>
          <w:rFonts w:ascii="Times New Roman" w:eastAsia="Times New Roman" w:hAnsi="Times New Roman" w:cs="Times New Roman"/>
          <w:sz w:val="24"/>
          <w:szCs w:val="24"/>
        </w:rPr>
      </w:pPr>
      <w:r w:rsidRPr="005C3451">
        <w:rPr>
          <w:rFonts w:ascii="Times New Roman" w:hAnsi="Times New Roman" w:cs="Times New Roman"/>
          <w:sz w:val="24"/>
          <w:szCs w:val="24"/>
        </w:rPr>
        <w:tab/>
      </w:r>
      <w:r w:rsidR="009C1B25" w:rsidRPr="005C3451">
        <w:rPr>
          <w:rFonts w:ascii="Times New Roman" w:hAnsi="Times New Roman" w:cs="Times New Roman"/>
          <w:sz w:val="24"/>
          <w:szCs w:val="24"/>
        </w:rPr>
        <w:t>This</w:t>
      </w:r>
      <w:r w:rsidR="006C76EE" w:rsidRPr="005C3451">
        <w:rPr>
          <w:rFonts w:ascii="Times New Roman" w:hAnsi="Times New Roman" w:cs="Times New Roman"/>
          <w:sz w:val="24"/>
          <w:szCs w:val="24"/>
        </w:rPr>
        <w:t xml:space="preserve"> </w:t>
      </w:r>
      <w:r w:rsidR="007A5F28" w:rsidRPr="005C3451">
        <w:rPr>
          <w:rFonts w:ascii="Times New Roman" w:hAnsi="Times New Roman" w:cs="Times New Roman"/>
          <w:sz w:val="24"/>
          <w:szCs w:val="24"/>
        </w:rPr>
        <w:t xml:space="preserve">inner dissonance between what </w:t>
      </w:r>
      <w:proofErr w:type="gramStart"/>
      <w:r w:rsidR="007A5F28" w:rsidRPr="005C3451">
        <w:rPr>
          <w:rFonts w:ascii="Times New Roman" w:hAnsi="Times New Roman" w:cs="Times New Roman"/>
          <w:sz w:val="24"/>
          <w:szCs w:val="24"/>
        </w:rPr>
        <w:t>society</w:t>
      </w:r>
      <w:proofErr w:type="gramEnd"/>
      <w:r w:rsidR="007A5F28" w:rsidRPr="005C3451">
        <w:rPr>
          <w:rFonts w:ascii="Times New Roman" w:hAnsi="Times New Roman" w:cs="Times New Roman"/>
          <w:sz w:val="24"/>
          <w:szCs w:val="24"/>
        </w:rPr>
        <w:t xml:space="preserve"> deems “normal” – acting in terms of self-interest and reason – and </w:t>
      </w:r>
      <w:r w:rsidR="009C1B25" w:rsidRPr="005C3451">
        <w:rPr>
          <w:rFonts w:ascii="Times New Roman" w:hAnsi="Times New Roman" w:cs="Times New Roman"/>
          <w:sz w:val="24"/>
          <w:szCs w:val="24"/>
        </w:rPr>
        <w:t>what the underground man</w:t>
      </w:r>
      <w:r w:rsidR="006C76EE" w:rsidRPr="005C3451">
        <w:rPr>
          <w:rFonts w:ascii="Times New Roman" w:hAnsi="Times New Roman" w:cs="Times New Roman"/>
          <w:sz w:val="24"/>
          <w:szCs w:val="24"/>
        </w:rPr>
        <w:t xml:space="preserve"> holds </w:t>
      </w:r>
      <w:ins w:id="33" w:author="Evan Noll" w:date="2014-03-05T19:31:00Z">
        <w:r w:rsidR="001B59D6">
          <w:rPr>
            <w:rFonts w:ascii="Times New Roman" w:hAnsi="Times New Roman" w:cs="Times New Roman"/>
            <w:sz w:val="24"/>
            <w:szCs w:val="24"/>
          </w:rPr>
          <w:t xml:space="preserve">as </w:t>
        </w:r>
      </w:ins>
      <w:r w:rsidR="006C76EE" w:rsidRPr="005C3451">
        <w:rPr>
          <w:rFonts w:ascii="Times New Roman" w:hAnsi="Times New Roman" w:cs="Times New Roman"/>
          <w:sz w:val="24"/>
          <w:szCs w:val="24"/>
        </w:rPr>
        <w:t xml:space="preserve">indispensable </w:t>
      </w:r>
      <w:r w:rsidR="00721B48">
        <w:rPr>
          <w:rFonts w:ascii="Times New Roman" w:hAnsi="Times New Roman" w:cs="Times New Roman"/>
          <w:sz w:val="24"/>
          <w:szCs w:val="24"/>
        </w:rPr>
        <w:t xml:space="preserve">– “an absolutely free choice” – </w:t>
      </w:r>
      <w:r w:rsidR="006C76EE" w:rsidRPr="005C3451">
        <w:rPr>
          <w:rFonts w:ascii="Times New Roman" w:hAnsi="Times New Roman" w:cs="Times New Roman"/>
          <w:sz w:val="24"/>
          <w:szCs w:val="24"/>
        </w:rPr>
        <w:t>prevents him from assimilating and behaving normally.</w:t>
      </w:r>
      <w:r w:rsidR="00672B91" w:rsidRPr="005C3451">
        <w:rPr>
          <w:rFonts w:ascii="Times New Roman" w:hAnsi="Times New Roman" w:cs="Times New Roman"/>
          <w:sz w:val="24"/>
          <w:szCs w:val="24"/>
        </w:rPr>
        <w:t xml:space="preserve"> His inner conflict</w:t>
      </w:r>
      <w:r w:rsidR="00E43006" w:rsidRPr="005C3451">
        <w:rPr>
          <w:rFonts w:ascii="Times New Roman" w:hAnsi="Times New Roman" w:cs="Times New Roman"/>
          <w:sz w:val="24"/>
          <w:szCs w:val="24"/>
        </w:rPr>
        <w:t xml:space="preserve"> manifests itself in a form of </w:t>
      </w:r>
      <w:r w:rsidR="00AB739B" w:rsidRPr="005C3451">
        <w:rPr>
          <w:rFonts w:ascii="Times New Roman" w:hAnsi="Times New Roman" w:cs="Times New Roman"/>
          <w:sz w:val="24"/>
          <w:szCs w:val="24"/>
        </w:rPr>
        <w:t xml:space="preserve">a </w:t>
      </w:r>
      <w:r w:rsidR="00E43006" w:rsidRPr="005C3451">
        <w:rPr>
          <w:rFonts w:ascii="Times New Roman" w:hAnsi="Times New Roman" w:cs="Times New Roman"/>
          <w:sz w:val="24"/>
          <w:szCs w:val="24"/>
        </w:rPr>
        <w:t xml:space="preserve">dual hatred: hatred of society </w:t>
      </w:r>
      <w:r w:rsidR="009F474E" w:rsidRPr="005C3451">
        <w:rPr>
          <w:rFonts w:ascii="Times New Roman" w:hAnsi="Times New Roman" w:cs="Times New Roman"/>
          <w:sz w:val="24"/>
          <w:szCs w:val="24"/>
        </w:rPr>
        <w:t xml:space="preserve">and hatred of self. </w:t>
      </w:r>
      <w:r w:rsidR="00D1282A" w:rsidRPr="005C3451">
        <w:rPr>
          <w:rFonts w:ascii="Times New Roman" w:hAnsi="Times New Roman" w:cs="Times New Roman"/>
          <w:sz w:val="24"/>
          <w:szCs w:val="24"/>
        </w:rPr>
        <w:t xml:space="preserve"> </w:t>
      </w:r>
      <w:r w:rsidR="004A30B5" w:rsidRPr="005C3451">
        <w:rPr>
          <w:rFonts w:ascii="Times New Roman" w:hAnsi="Times New Roman" w:cs="Times New Roman"/>
          <w:sz w:val="24"/>
          <w:szCs w:val="24"/>
        </w:rPr>
        <w:t xml:space="preserve">In his hatred of society </w:t>
      </w:r>
      <w:r w:rsidR="00D1282A" w:rsidRPr="005C3451">
        <w:rPr>
          <w:rFonts w:ascii="Times New Roman" w:hAnsi="Times New Roman" w:cs="Times New Roman"/>
          <w:sz w:val="24"/>
          <w:szCs w:val="24"/>
        </w:rPr>
        <w:t xml:space="preserve">he vehemently mocks and satirizes determinism and its supposed laws of nature. “When, to begin with, in the course of all these thousands of years has man ever acted in accordance with his own interests?” he demands. </w:t>
      </w:r>
      <w:commentRangeStart w:id="34"/>
      <w:del w:id="35" w:author="Evan Noll" w:date="2014-03-05T19:32:00Z">
        <w:r w:rsidR="00EE32B9" w:rsidRPr="005C3451" w:rsidDel="001B59D6">
          <w:rPr>
            <w:rFonts w:ascii="Times New Roman" w:hAnsi="Times New Roman" w:cs="Times New Roman"/>
            <w:sz w:val="24"/>
            <w:szCs w:val="24"/>
          </w:rPr>
          <w:delText xml:space="preserve">How </w:delText>
        </w:r>
      </w:del>
      <w:ins w:id="36" w:author="Evan Noll" w:date="2014-03-05T19:32:00Z">
        <w:r w:rsidR="001B59D6">
          <w:rPr>
            <w:rFonts w:ascii="Times New Roman" w:hAnsi="Times New Roman" w:cs="Times New Roman"/>
            <w:sz w:val="24"/>
            <w:szCs w:val="24"/>
          </w:rPr>
          <w:t xml:space="preserve">He questions the validity of </w:t>
        </w:r>
      </w:ins>
      <w:ins w:id="37" w:author="Evan Noll" w:date="2014-03-05T19:33:00Z">
        <w:r w:rsidR="001B59D6">
          <w:rPr>
            <w:rFonts w:ascii="Times New Roman" w:hAnsi="Times New Roman" w:cs="Times New Roman"/>
            <w:sz w:val="24"/>
            <w:szCs w:val="24"/>
          </w:rPr>
          <w:t>the</w:t>
        </w:r>
      </w:ins>
      <w:ins w:id="38" w:author="Evan Noll" w:date="2014-03-05T19:32:00Z">
        <w:r w:rsidR="001B59D6" w:rsidRPr="005C3451">
          <w:rPr>
            <w:rFonts w:ascii="Times New Roman" w:hAnsi="Times New Roman" w:cs="Times New Roman"/>
            <w:sz w:val="24"/>
            <w:szCs w:val="24"/>
          </w:rPr>
          <w:t xml:space="preserve"> </w:t>
        </w:r>
      </w:ins>
      <w:del w:id="39" w:author="Evan Noll" w:date="2014-03-05T19:33:00Z">
        <w:r w:rsidR="00EE32B9" w:rsidRPr="005C3451" w:rsidDel="001B59D6">
          <w:rPr>
            <w:rFonts w:ascii="Times New Roman" w:hAnsi="Times New Roman" w:cs="Times New Roman"/>
            <w:sz w:val="24"/>
            <w:szCs w:val="24"/>
          </w:rPr>
          <w:delText xml:space="preserve">natural are the </w:delText>
        </w:r>
      </w:del>
      <w:r w:rsidR="00EE32B9" w:rsidRPr="005C3451">
        <w:rPr>
          <w:rFonts w:ascii="Times New Roman" w:hAnsi="Times New Roman" w:cs="Times New Roman"/>
          <w:sz w:val="24"/>
          <w:szCs w:val="24"/>
        </w:rPr>
        <w:t xml:space="preserve">“laws of nature” </w:t>
      </w:r>
      <w:del w:id="40" w:author="Evan Noll" w:date="2014-03-05T19:33:00Z">
        <w:r w:rsidR="00EE32B9" w:rsidRPr="005C3451" w:rsidDel="001B59D6">
          <w:rPr>
            <w:rFonts w:ascii="Times New Roman" w:hAnsi="Times New Roman" w:cs="Times New Roman"/>
            <w:sz w:val="24"/>
            <w:szCs w:val="24"/>
          </w:rPr>
          <w:delText xml:space="preserve">if </w:delText>
        </w:r>
      </w:del>
      <w:proofErr w:type="gramStart"/>
      <w:ins w:id="41" w:author="Evan Noll" w:date="2014-03-05T19:33:00Z">
        <w:r w:rsidR="001B59D6">
          <w:rPr>
            <w:rFonts w:ascii="Times New Roman" w:hAnsi="Times New Roman" w:cs="Times New Roman"/>
            <w:sz w:val="24"/>
            <w:szCs w:val="24"/>
          </w:rPr>
          <w:t xml:space="preserve">because </w:t>
        </w:r>
        <w:r w:rsidR="001B59D6" w:rsidRPr="005C3451">
          <w:rPr>
            <w:rFonts w:ascii="Times New Roman" w:hAnsi="Times New Roman" w:cs="Times New Roman"/>
            <w:sz w:val="24"/>
            <w:szCs w:val="24"/>
          </w:rPr>
          <w:t xml:space="preserve"> </w:t>
        </w:r>
      </w:ins>
      <w:r w:rsidR="00EE32B9" w:rsidRPr="005C3451">
        <w:rPr>
          <w:rFonts w:ascii="Times New Roman" w:hAnsi="Times New Roman" w:cs="Times New Roman"/>
          <w:sz w:val="24"/>
          <w:szCs w:val="24"/>
        </w:rPr>
        <w:t>man</w:t>
      </w:r>
      <w:proofErr w:type="gramEnd"/>
      <w:r w:rsidR="00EE32B9" w:rsidRPr="005C3451">
        <w:rPr>
          <w:rFonts w:ascii="Times New Roman" w:hAnsi="Times New Roman" w:cs="Times New Roman"/>
          <w:sz w:val="24"/>
          <w:szCs w:val="24"/>
        </w:rPr>
        <w:t xml:space="preserve"> has never acted in accordance with them</w:t>
      </w:r>
      <w:ins w:id="42" w:author="Evan Noll" w:date="2014-03-05T19:33:00Z">
        <w:r w:rsidR="001B59D6">
          <w:rPr>
            <w:rFonts w:ascii="Times New Roman" w:hAnsi="Times New Roman" w:cs="Times New Roman"/>
            <w:sz w:val="24"/>
            <w:szCs w:val="24"/>
          </w:rPr>
          <w:t>.</w:t>
        </w:r>
      </w:ins>
      <w:del w:id="43" w:author="Evan Noll" w:date="2014-03-05T19:33:00Z">
        <w:r w:rsidR="00EE32B9" w:rsidRPr="005C3451" w:rsidDel="001B59D6">
          <w:rPr>
            <w:rFonts w:ascii="Times New Roman" w:hAnsi="Times New Roman" w:cs="Times New Roman"/>
            <w:sz w:val="24"/>
            <w:szCs w:val="24"/>
          </w:rPr>
          <w:delText>?</w:delText>
        </w:r>
      </w:del>
      <w:r w:rsidR="00CD05D0" w:rsidRPr="005C3451">
        <w:rPr>
          <w:rFonts w:ascii="Times New Roman" w:hAnsi="Times New Roman" w:cs="Times New Roman"/>
          <w:sz w:val="24"/>
          <w:szCs w:val="24"/>
        </w:rPr>
        <w:t xml:space="preserve"> </w:t>
      </w:r>
      <w:commentRangeEnd w:id="34"/>
      <w:r w:rsidR="001B59D6">
        <w:rPr>
          <w:rStyle w:val="CommentReference"/>
        </w:rPr>
        <w:commentReference w:id="34"/>
      </w:r>
      <w:r w:rsidR="000D621B" w:rsidRPr="005C3451">
        <w:rPr>
          <w:rFonts w:ascii="Times New Roman" w:hAnsi="Times New Roman" w:cs="Times New Roman"/>
          <w:sz w:val="24"/>
          <w:szCs w:val="24"/>
        </w:rPr>
        <w:t xml:space="preserve">He points to Napoleon and Attila as evidence that development of society in accordance with the laws </w:t>
      </w:r>
      <w:r w:rsidR="000D621B" w:rsidRPr="005C3451">
        <w:rPr>
          <w:rFonts w:ascii="Times New Roman" w:hAnsi="Times New Roman" w:cs="Times New Roman"/>
          <w:sz w:val="24"/>
          <w:szCs w:val="24"/>
        </w:rPr>
        <w:lastRenderedPageBreak/>
        <w:t>of nature does not necessarily lea</w:t>
      </w:r>
      <w:r w:rsidR="006E621E">
        <w:rPr>
          <w:rFonts w:ascii="Times New Roman" w:hAnsi="Times New Roman" w:cs="Times New Roman"/>
          <w:sz w:val="24"/>
          <w:szCs w:val="24"/>
        </w:rPr>
        <w:t>d to the betterment of society</w:t>
      </w:r>
      <w:r w:rsidR="000D621B" w:rsidRPr="005C3451">
        <w:rPr>
          <w:rFonts w:ascii="Times New Roman" w:hAnsi="Times New Roman" w:cs="Times New Roman"/>
          <w:sz w:val="24"/>
          <w:szCs w:val="24"/>
        </w:rPr>
        <w:t xml:space="preserve">. Our protagonist </w:t>
      </w:r>
      <w:proofErr w:type="gramStart"/>
      <w:r w:rsidR="000D621B" w:rsidRPr="005C3451">
        <w:rPr>
          <w:rFonts w:ascii="Times New Roman" w:hAnsi="Times New Roman" w:cs="Times New Roman"/>
          <w:sz w:val="24"/>
          <w:szCs w:val="24"/>
        </w:rPr>
        <w:t>argues that</w:t>
      </w:r>
      <w:proofErr w:type="gramEnd"/>
      <w:r w:rsidR="000D621B" w:rsidRPr="005C3451">
        <w:rPr>
          <w:rFonts w:ascii="Times New Roman" w:hAnsi="Times New Roman" w:cs="Times New Roman"/>
          <w:sz w:val="24"/>
          <w:szCs w:val="24"/>
        </w:rPr>
        <w:t xml:space="preserve"> “</w:t>
      </w:r>
      <w:r w:rsidR="005F475D" w:rsidRPr="005C3451">
        <w:rPr>
          <w:rFonts w:ascii="Times New Roman" w:hAnsi="Times New Roman" w:cs="Times New Roman"/>
          <w:sz w:val="24"/>
          <w:szCs w:val="24"/>
        </w:rPr>
        <w:t>civilization</w:t>
      </w:r>
      <w:r w:rsidR="000D621B" w:rsidRPr="005C3451">
        <w:rPr>
          <w:rFonts w:ascii="Times New Roman" w:hAnsi="Times New Roman" w:cs="Times New Roman"/>
          <w:sz w:val="24"/>
          <w:szCs w:val="24"/>
        </w:rPr>
        <w:t xml:space="preserve"> has made man, if not more bloodthirsty, then certainly more hideously and more contemptibly bloodthirsty.” (282) </w:t>
      </w:r>
      <w:r w:rsidR="00685125" w:rsidRPr="005C3451">
        <w:rPr>
          <w:rFonts w:ascii="Times New Roman" w:eastAsia="Times New Roman" w:hAnsi="Times New Roman" w:cs="Times New Roman"/>
          <w:sz w:val="24"/>
          <w:szCs w:val="24"/>
        </w:rPr>
        <w:t xml:space="preserve">He </w:t>
      </w:r>
      <w:r w:rsidR="000D621B" w:rsidRPr="005C3451">
        <w:rPr>
          <w:rFonts w:ascii="Times New Roman" w:eastAsia="Times New Roman" w:hAnsi="Times New Roman" w:cs="Times New Roman"/>
          <w:sz w:val="24"/>
          <w:szCs w:val="24"/>
        </w:rPr>
        <w:t xml:space="preserve">also </w:t>
      </w:r>
      <w:r w:rsidR="00685125" w:rsidRPr="005C3451">
        <w:rPr>
          <w:rFonts w:ascii="Times New Roman" w:eastAsia="Times New Roman" w:hAnsi="Times New Roman" w:cs="Times New Roman"/>
          <w:sz w:val="24"/>
          <w:szCs w:val="24"/>
        </w:rPr>
        <w:t xml:space="preserve">refuses to </w:t>
      </w:r>
      <w:r w:rsidR="009C1B25" w:rsidRPr="005C3451">
        <w:rPr>
          <w:rFonts w:ascii="Times New Roman" w:eastAsia="Times New Roman" w:hAnsi="Times New Roman" w:cs="Times New Roman"/>
          <w:sz w:val="24"/>
          <w:szCs w:val="24"/>
        </w:rPr>
        <w:t xml:space="preserve">elevate </w:t>
      </w:r>
      <w:r w:rsidR="00685125" w:rsidRPr="005C3451">
        <w:rPr>
          <w:rFonts w:ascii="Times New Roman" w:eastAsia="Times New Roman" w:hAnsi="Times New Roman" w:cs="Times New Roman"/>
          <w:sz w:val="24"/>
          <w:szCs w:val="24"/>
        </w:rPr>
        <w:t xml:space="preserve">the supposed benefits of determinism </w:t>
      </w:r>
      <w:r w:rsidR="009C1B25" w:rsidRPr="005C3451">
        <w:rPr>
          <w:rFonts w:ascii="Times New Roman" w:eastAsia="Times New Roman" w:hAnsi="Times New Roman" w:cs="Times New Roman"/>
          <w:sz w:val="24"/>
          <w:szCs w:val="24"/>
        </w:rPr>
        <w:t>to the level of</w:t>
      </w:r>
      <w:r w:rsidR="00685125" w:rsidRPr="005C3451">
        <w:rPr>
          <w:rFonts w:ascii="Times New Roman" w:eastAsia="Times New Roman" w:hAnsi="Times New Roman" w:cs="Times New Roman"/>
          <w:sz w:val="24"/>
          <w:szCs w:val="24"/>
        </w:rPr>
        <w:t xml:space="preserve"> salvation: "if it should rain, I might crawl into [a hencoop] to avoid getting wet, but I would never pretend that the hencoo</w:t>
      </w:r>
      <w:r w:rsidR="006E621E">
        <w:rPr>
          <w:rFonts w:ascii="Times New Roman" w:eastAsia="Times New Roman" w:hAnsi="Times New Roman" w:cs="Times New Roman"/>
          <w:sz w:val="24"/>
          <w:szCs w:val="24"/>
        </w:rPr>
        <w:t>p was a palace out of gratitude</w:t>
      </w:r>
      <w:r w:rsidR="00C60045">
        <w:rPr>
          <w:rFonts w:ascii="Times New Roman" w:eastAsia="Times New Roman" w:hAnsi="Times New Roman" w:cs="Times New Roman"/>
          <w:sz w:val="24"/>
          <w:szCs w:val="24"/>
        </w:rPr>
        <w:t>…</w:t>
      </w:r>
      <w:r w:rsidR="00685125" w:rsidRPr="005C3451">
        <w:rPr>
          <w:rFonts w:ascii="Times New Roman" w:eastAsia="Times New Roman" w:hAnsi="Times New Roman" w:cs="Times New Roman"/>
          <w:sz w:val="24"/>
          <w:szCs w:val="24"/>
        </w:rPr>
        <w:t>" (292). The advantages of a hencoop when it is raining can’t be denied but to elevate the hencoop into a palace for its practical advantages is</w:t>
      </w:r>
      <w:r w:rsidR="005F475D" w:rsidRPr="005C3451">
        <w:rPr>
          <w:rFonts w:ascii="Times New Roman" w:eastAsia="Times New Roman" w:hAnsi="Times New Roman" w:cs="Times New Roman"/>
          <w:sz w:val="24"/>
          <w:szCs w:val="24"/>
        </w:rPr>
        <w:t>, to him,</w:t>
      </w:r>
      <w:r w:rsidR="00685125" w:rsidRPr="005C3451">
        <w:rPr>
          <w:rFonts w:ascii="Times New Roman" w:eastAsia="Times New Roman" w:hAnsi="Times New Roman" w:cs="Times New Roman"/>
          <w:sz w:val="24"/>
          <w:szCs w:val="24"/>
        </w:rPr>
        <w:t xml:space="preserve"> a fallacy. </w:t>
      </w:r>
    </w:p>
    <w:p w14:paraId="084DED07" w14:textId="128AFF91" w:rsidR="00685125" w:rsidRPr="005C3451" w:rsidRDefault="000433C4" w:rsidP="00BD1DB8">
      <w:pPr>
        <w:spacing w:line="480" w:lineRule="auto"/>
        <w:rPr>
          <w:rFonts w:ascii="Times New Roman" w:hAnsi="Times New Roman" w:cs="Times New Roman"/>
          <w:sz w:val="24"/>
          <w:szCs w:val="24"/>
        </w:rPr>
      </w:pPr>
      <w:r w:rsidRPr="005C3451">
        <w:rPr>
          <w:rFonts w:ascii="Times New Roman" w:hAnsi="Times New Roman" w:cs="Times New Roman"/>
          <w:sz w:val="24"/>
          <w:szCs w:val="24"/>
        </w:rPr>
        <w:tab/>
      </w:r>
      <w:r w:rsidR="007417C1" w:rsidRPr="005C3451">
        <w:rPr>
          <w:rFonts w:ascii="Times New Roman" w:hAnsi="Times New Roman" w:cs="Times New Roman"/>
          <w:sz w:val="24"/>
          <w:szCs w:val="24"/>
        </w:rPr>
        <w:t>At the core of the underground ma</w:t>
      </w:r>
      <w:r w:rsidR="00C765B2" w:rsidRPr="005C3451">
        <w:rPr>
          <w:rFonts w:ascii="Times New Roman" w:hAnsi="Times New Roman" w:cs="Times New Roman"/>
          <w:sz w:val="24"/>
          <w:szCs w:val="24"/>
        </w:rPr>
        <w:t>n’s ravings it is clear that he</w:t>
      </w:r>
      <w:r w:rsidR="00D91FB0" w:rsidRPr="005C3451">
        <w:rPr>
          <w:rFonts w:ascii="Times New Roman" w:hAnsi="Times New Roman" w:cs="Times New Roman"/>
          <w:sz w:val="24"/>
          <w:szCs w:val="24"/>
        </w:rPr>
        <w:t xml:space="preserve"> </w:t>
      </w:r>
      <w:r w:rsidR="009B77F4" w:rsidRPr="005C3451">
        <w:rPr>
          <w:rFonts w:ascii="Times New Roman" w:hAnsi="Times New Roman" w:cs="Times New Roman"/>
          <w:sz w:val="24"/>
          <w:szCs w:val="24"/>
        </w:rPr>
        <w:t>recognizes</w:t>
      </w:r>
      <w:r w:rsidR="007417C1" w:rsidRPr="005C3451">
        <w:rPr>
          <w:rFonts w:ascii="Times New Roman" w:hAnsi="Times New Roman" w:cs="Times New Roman"/>
          <w:sz w:val="24"/>
          <w:szCs w:val="24"/>
        </w:rPr>
        <w:t xml:space="preserve"> the allure </w:t>
      </w:r>
      <w:r w:rsidR="00721B48">
        <w:rPr>
          <w:rFonts w:ascii="Times New Roman" w:hAnsi="Times New Roman" w:cs="Times New Roman"/>
          <w:sz w:val="24"/>
          <w:szCs w:val="24"/>
        </w:rPr>
        <w:t xml:space="preserve">of determinism </w:t>
      </w:r>
      <w:r w:rsidR="007417C1" w:rsidRPr="005C3451">
        <w:rPr>
          <w:rFonts w:ascii="Times New Roman" w:hAnsi="Times New Roman" w:cs="Times New Roman"/>
          <w:sz w:val="24"/>
          <w:szCs w:val="24"/>
        </w:rPr>
        <w:t xml:space="preserve">derived from a </w:t>
      </w:r>
      <w:r w:rsidR="003E578F" w:rsidRPr="005C3451">
        <w:rPr>
          <w:rFonts w:ascii="Times New Roman" w:hAnsi="Times New Roman" w:cs="Times New Roman"/>
          <w:sz w:val="24"/>
          <w:szCs w:val="24"/>
        </w:rPr>
        <w:t>social utilitarian</w:t>
      </w:r>
      <w:r w:rsidR="007417C1" w:rsidRPr="005C3451">
        <w:rPr>
          <w:rFonts w:ascii="Times New Roman" w:hAnsi="Times New Roman" w:cs="Times New Roman"/>
          <w:sz w:val="24"/>
          <w:szCs w:val="24"/>
        </w:rPr>
        <w:t xml:space="preserve"> stand point;</w:t>
      </w:r>
      <w:r w:rsidR="00721B48">
        <w:rPr>
          <w:rFonts w:ascii="Times New Roman" w:hAnsi="Times New Roman" w:cs="Times New Roman"/>
          <w:sz w:val="24"/>
          <w:szCs w:val="24"/>
        </w:rPr>
        <w:t xml:space="preserve"> </w:t>
      </w:r>
      <w:r w:rsidR="00D91FB0" w:rsidRPr="005C3451">
        <w:rPr>
          <w:rFonts w:ascii="Times New Roman" w:hAnsi="Times New Roman" w:cs="Times New Roman"/>
          <w:sz w:val="24"/>
          <w:szCs w:val="24"/>
        </w:rPr>
        <w:t>once all of man is shown where his true interests lie and how to act</w:t>
      </w:r>
      <w:r w:rsidR="00C60045">
        <w:rPr>
          <w:rFonts w:ascii="Times New Roman" w:hAnsi="Times New Roman" w:cs="Times New Roman"/>
          <w:sz w:val="24"/>
          <w:szCs w:val="24"/>
        </w:rPr>
        <w:t xml:space="preserve"> accordingly he would</w:t>
      </w:r>
      <w:r w:rsidR="00D91FB0" w:rsidRPr="005C3451">
        <w:rPr>
          <w:rFonts w:ascii="Times New Roman" w:hAnsi="Times New Roman" w:cs="Times New Roman"/>
          <w:sz w:val="24"/>
          <w:szCs w:val="24"/>
        </w:rPr>
        <w:t xml:space="preserve"> improve the condition of mankind. </w:t>
      </w:r>
      <w:r w:rsidR="007417C1" w:rsidRPr="005C3451">
        <w:rPr>
          <w:rFonts w:ascii="Times New Roman" w:hAnsi="Times New Roman" w:cs="Times New Roman"/>
          <w:sz w:val="24"/>
          <w:szCs w:val="24"/>
        </w:rPr>
        <w:t>A</w:t>
      </w:r>
      <w:r w:rsidR="00D91FB0" w:rsidRPr="005C3451">
        <w:rPr>
          <w:rFonts w:ascii="Times New Roman" w:hAnsi="Times New Roman" w:cs="Times New Roman"/>
          <w:sz w:val="24"/>
          <w:szCs w:val="24"/>
        </w:rPr>
        <w:t>cting in the interest of his self-</w:t>
      </w:r>
      <w:del w:id="44" w:author="Evan Noll" w:date="2014-03-05T19:38:00Z">
        <w:r w:rsidR="009B77F4" w:rsidRPr="005C3451" w:rsidDel="0066758E">
          <w:rPr>
            <w:rFonts w:ascii="Times New Roman" w:hAnsi="Times New Roman" w:cs="Times New Roman"/>
            <w:sz w:val="24"/>
            <w:szCs w:val="24"/>
          </w:rPr>
          <w:delText>i</w:delText>
        </w:r>
      </w:del>
      <w:del w:id="45" w:author="Evan Noll" w:date="2014-03-05T19:37:00Z">
        <w:r w:rsidR="009B77F4" w:rsidRPr="005C3451" w:rsidDel="0066758E">
          <w:rPr>
            <w:rFonts w:ascii="Times New Roman" w:hAnsi="Times New Roman" w:cs="Times New Roman"/>
            <w:sz w:val="24"/>
            <w:szCs w:val="24"/>
          </w:rPr>
          <w:delText>nteres</w:delText>
        </w:r>
      </w:del>
      <w:ins w:id="46" w:author="Evan Noll" w:date="2014-03-05T19:37:00Z">
        <w:r w:rsidR="0066758E">
          <w:rPr>
            <w:rFonts w:ascii="Times New Roman" w:hAnsi="Times New Roman" w:cs="Times New Roman"/>
            <w:sz w:val="24"/>
            <w:szCs w:val="24"/>
          </w:rPr>
          <w:t>preservation</w:t>
        </w:r>
      </w:ins>
      <w:del w:id="47" w:author="Evan Noll" w:date="2014-03-05T19:37:00Z">
        <w:r w:rsidR="009B77F4" w:rsidRPr="005C3451" w:rsidDel="0066758E">
          <w:rPr>
            <w:rFonts w:ascii="Times New Roman" w:hAnsi="Times New Roman" w:cs="Times New Roman"/>
            <w:sz w:val="24"/>
            <w:szCs w:val="24"/>
          </w:rPr>
          <w:delText>t</w:delText>
        </w:r>
      </w:del>
      <w:r w:rsidR="009B77F4" w:rsidRPr="005C3451">
        <w:rPr>
          <w:rFonts w:ascii="Times New Roman" w:hAnsi="Times New Roman" w:cs="Times New Roman"/>
          <w:sz w:val="24"/>
          <w:szCs w:val="24"/>
        </w:rPr>
        <w:t xml:space="preserve"> </w:t>
      </w:r>
      <w:r w:rsidR="006E621E">
        <w:rPr>
          <w:rFonts w:ascii="Times New Roman" w:hAnsi="Times New Roman" w:cs="Times New Roman"/>
          <w:sz w:val="24"/>
          <w:szCs w:val="24"/>
        </w:rPr>
        <w:t>would also</w:t>
      </w:r>
      <w:r w:rsidR="007417C1" w:rsidRPr="005C3451">
        <w:rPr>
          <w:rFonts w:ascii="Times New Roman" w:hAnsi="Times New Roman" w:cs="Times New Roman"/>
          <w:sz w:val="24"/>
          <w:szCs w:val="24"/>
        </w:rPr>
        <w:t xml:space="preserve"> </w:t>
      </w:r>
      <w:r w:rsidR="00D91FB0" w:rsidRPr="005C3451">
        <w:rPr>
          <w:rFonts w:ascii="Times New Roman" w:hAnsi="Times New Roman" w:cs="Times New Roman"/>
          <w:sz w:val="24"/>
          <w:szCs w:val="24"/>
        </w:rPr>
        <w:t xml:space="preserve">be in the interest of society as a whole. </w:t>
      </w:r>
      <w:r w:rsidR="005B67DE" w:rsidRPr="005C3451">
        <w:rPr>
          <w:rFonts w:ascii="Times New Roman" w:hAnsi="Times New Roman" w:cs="Times New Roman"/>
          <w:sz w:val="24"/>
          <w:szCs w:val="24"/>
        </w:rPr>
        <w:t>The underground man also recognizes that u</w:t>
      </w:r>
      <w:r w:rsidR="003E578F" w:rsidRPr="005C3451">
        <w:rPr>
          <w:rFonts w:ascii="Times New Roman" w:hAnsi="Times New Roman" w:cs="Times New Roman"/>
          <w:sz w:val="24"/>
          <w:szCs w:val="24"/>
        </w:rPr>
        <w:t>nderneath the tempting allure of determ</w:t>
      </w:r>
      <w:r w:rsidR="005B67DE" w:rsidRPr="005C3451">
        <w:rPr>
          <w:rFonts w:ascii="Times New Roman" w:hAnsi="Times New Roman" w:cs="Times New Roman"/>
          <w:sz w:val="24"/>
          <w:szCs w:val="24"/>
        </w:rPr>
        <w:t xml:space="preserve">inism </w:t>
      </w:r>
      <w:proofErr w:type="gramStart"/>
      <w:r w:rsidR="00C765B2" w:rsidRPr="005C3451">
        <w:rPr>
          <w:rFonts w:ascii="Times New Roman" w:hAnsi="Times New Roman" w:cs="Times New Roman"/>
          <w:sz w:val="24"/>
          <w:szCs w:val="24"/>
        </w:rPr>
        <w:t>lies</w:t>
      </w:r>
      <w:proofErr w:type="gramEnd"/>
      <w:r w:rsidR="00C765B2" w:rsidRPr="005C3451">
        <w:rPr>
          <w:rFonts w:ascii="Times New Roman" w:hAnsi="Times New Roman" w:cs="Times New Roman"/>
          <w:sz w:val="24"/>
          <w:szCs w:val="24"/>
        </w:rPr>
        <w:t xml:space="preserve"> its</w:t>
      </w:r>
      <w:r w:rsidR="003E578F" w:rsidRPr="005C3451">
        <w:rPr>
          <w:rFonts w:ascii="Times New Roman" w:hAnsi="Times New Roman" w:cs="Times New Roman"/>
          <w:sz w:val="24"/>
          <w:szCs w:val="24"/>
        </w:rPr>
        <w:t xml:space="preserve"> morbid </w:t>
      </w:r>
      <w:r w:rsidR="003314C1" w:rsidRPr="005C3451">
        <w:rPr>
          <w:rFonts w:ascii="Times New Roman" w:hAnsi="Times New Roman" w:cs="Times New Roman"/>
          <w:sz w:val="24"/>
          <w:szCs w:val="24"/>
        </w:rPr>
        <w:t>truth</w:t>
      </w:r>
      <w:r w:rsidR="00C765B2" w:rsidRPr="005C3451">
        <w:rPr>
          <w:rFonts w:ascii="Times New Roman" w:hAnsi="Times New Roman" w:cs="Times New Roman"/>
          <w:sz w:val="24"/>
          <w:szCs w:val="24"/>
        </w:rPr>
        <w:t>,</w:t>
      </w:r>
      <w:r w:rsidR="003E578F" w:rsidRPr="005C3451">
        <w:rPr>
          <w:rFonts w:ascii="Times New Roman" w:hAnsi="Times New Roman" w:cs="Times New Roman"/>
          <w:sz w:val="24"/>
          <w:szCs w:val="24"/>
        </w:rPr>
        <w:t xml:space="preserve"> </w:t>
      </w:r>
      <w:r w:rsidR="005B67DE" w:rsidRPr="005C3451">
        <w:rPr>
          <w:rFonts w:ascii="Times New Roman" w:hAnsi="Times New Roman" w:cs="Times New Roman"/>
          <w:sz w:val="24"/>
          <w:szCs w:val="24"/>
        </w:rPr>
        <w:t xml:space="preserve">revealed when it </w:t>
      </w:r>
      <w:r w:rsidR="003314C1" w:rsidRPr="005C3451">
        <w:rPr>
          <w:rFonts w:ascii="Times New Roman" w:hAnsi="Times New Roman" w:cs="Times New Roman"/>
          <w:sz w:val="24"/>
          <w:szCs w:val="24"/>
        </w:rPr>
        <w:t xml:space="preserve">is taken </w:t>
      </w:r>
      <w:r w:rsidR="003E578F" w:rsidRPr="005C3451">
        <w:rPr>
          <w:rFonts w:ascii="Times New Roman" w:hAnsi="Times New Roman" w:cs="Times New Roman"/>
          <w:sz w:val="24"/>
          <w:szCs w:val="24"/>
        </w:rPr>
        <w:t>to its logical conclusion. The underground man posits that w</w:t>
      </w:r>
      <w:r w:rsidR="00D91FB0" w:rsidRPr="005C3451">
        <w:rPr>
          <w:rFonts w:ascii="Times New Roman" w:hAnsi="Times New Roman" w:cs="Times New Roman"/>
          <w:sz w:val="24"/>
          <w:szCs w:val="24"/>
        </w:rPr>
        <w:t>hen our best interests are contrived by “taking the averages of statistical figures and relying on scientific and economic formulae</w:t>
      </w:r>
      <w:r w:rsidR="008C0D7A" w:rsidRPr="005C3451">
        <w:rPr>
          <w:rFonts w:ascii="Times New Roman" w:hAnsi="Times New Roman" w:cs="Times New Roman"/>
          <w:sz w:val="24"/>
          <w:szCs w:val="24"/>
        </w:rPr>
        <w:t>,</w:t>
      </w:r>
      <w:r w:rsidR="00D91FB0" w:rsidRPr="005C3451">
        <w:rPr>
          <w:rFonts w:ascii="Times New Roman" w:hAnsi="Times New Roman" w:cs="Times New Roman"/>
          <w:sz w:val="24"/>
          <w:szCs w:val="24"/>
        </w:rPr>
        <w:t>”</w:t>
      </w:r>
      <w:r w:rsidR="008C0D7A" w:rsidRPr="005C3451">
        <w:rPr>
          <w:rFonts w:ascii="Times New Roman" w:hAnsi="Times New Roman" w:cs="Times New Roman"/>
          <w:sz w:val="24"/>
          <w:szCs w:val="24"/>
        </w:rPr>
        <w:t xml:space="preserve"> </w:t>
      </w:r>
      <w:r w:rsidR="00685125" w:rsidRPr="005C3451">
        <w:rPr>
          <w:rFonts w:ascii="Times New Roman" w:hAnsi="Times New Roman" w:cs="Times New Roman"/>
          <w:sz w:val="24"/>
          <w:szCs w:val="24"/>
        </w:rPr>
        <w:t xml:space="preserve">(280) </w:t>
      </w:r>
      <w:r w:rsidR="008C0D7A" w:rsidRPr="005C3451">
        <w:rPr>
          <w:rFonts w:ascii="Times New Roman" w:hAnsi="Times New Roman" w:cs="Times New Roman"/>
          <w:sz w:val="24"/>
          <w:szCs w:val="24"/>
        </w:rPr>
        <w:t>and are laid out for us to follow without question</w:t>
      </w:r>
      <w:r w:rsidR="009B77F4" w:rsidRPr="005C3451">
        <w:rPr>
          <w:rFonts w:ascii="Times New Roman" w:hAnsi="Times New Roman" w:cs="Times New Roman"/>
          <w:sz w:val="24"/>
          <w:szCs w:val="24"/>
        </w:rPr>
        <w:t>, when freedom</w:t>
      </w:r>
      <w:r w:rsidR="003E578F" w:rsidRPr="005C3451">
        <w:rPr>
          <w:rFonts w:ascii="Times New Roman" w:hAnsi="Times New Roman" w:cs="Times New Roman"/>
          <w:sz w:val="24"/>
          <w:szCs w:val="24"/>
        </w:rPr>
        <w:t xml:space="preserve"> of </w:t>
      </w:r>
      <w:r w:rsidR="007417C1" w:rsidRPr="005C3451">
        <w:rPr>
          <w:rFonts w:ascii="Times New Roman" w:hAnsi="Times New Roman" w:cs="Times New Roman"/>
          <w:sz w:val="24"/>
          <w:szCs w:val="24"/>
        </w:rPr>
        <w:t>c</w:t>
      </w:r>
      <w:r w:rsidR="003E578F" w:rsidRPr="005C3451">
        <w:rPr>
          <w:rFonts w:ascii="Times New Roman" w:hAnsi="Times New Roman" w:cs="Times New Roman"/>
          <w:sz w:val="24"/>
          <w:szCs w:val="24"/>
        </w:rPr>
        <w:t>hoice</w:t>
      </w:r>
      <w:r w:rsidR="009B77F4" w:rsidRPr="005C3451">
        <w:rPr>
          <w:rFonts w:ascii="Times New Roman" w:hAnsi="Times New Roman" w:cs="Times New Roman"/>
          <w:sz w:val="24"/>
          <w:szCs w:val="24"/>
        </w:rPr>
        <w:t xml:space="preserve"> is taken out of the equation, </w:t>
      </w:r>
      <w:r w:rsidR="003E578F" w:rsidRPr="005C3451">
        <w:rPr>
          <w:rFonts w:ascii="Times New Roman" w:hAnsi="Times New Roman" w:cs="Times New Roman"/>
          <w:sz w:val="24"/>
          <w:szCs w:val="24"/>
        </w:rPr>
        <w:t>it</w:t>
      </w:r>
      <w:r w:rsidR="009B77F4" w:rsidRPr="005C3451">
        <w:rPr>
          <w:rFonts w:ascii="Times New Roman" w:hAnsi="Times New Roman" w:cs="Times New Roman"/>
          <w:sz w:val="24"/>
          <w:szCs w:val="24"/>
        </w:rPr>
        <w:t xml:space="preserve"> is equivalent to death</w:t>
      </w:r>
      <w:r w:rsidR="005B67DE" w:rsidRPr="005C3451">
        <w:rPr>
          <w:rFonts w:ascii="Times New Roman" w:hAnsi="Times New Roman" w:cs="Times New Roman"/>
          <w:sz w:val="24"/>
          <w:szCs w:val="24"/>
        </w:rPr>
        <w:t>. In a wo</w:t>
      </w:r>
      <w:r w:rsidR="00C60045">
        <w:rPr>
          <w:rFonts w:ascii="Times New Roman" w:hAnsi="Times New Roman" w:cs="Times New Roman"/>
          <w:sz w:val="24"/>
          <w:szCs w:val="24"/>
        </w:rPr>
        <w:t>rld where man is</w:t>
      </w:r>
      <w:r w:rsidR="005B67DE" w:rsidRPr="005C3451">
        <w:rPr>
          <w:rFonts w:ascii="Times New Roman" w:hAnsi="Times New Roman" w:cs="Times New Roman"/>
          <w:sz w:val="24"/>
          <w:szCs w:val="24"/>
        </w:rPr>
        <w:t xml:space="preserve"> directed along the lines of natural laws, according to mathematics, according to the principle of twice-two-makes-four</w:t>
      </w:r>
      <w:r w:rsidR="00DD2807" w:rsidRPr="005C3451">
        <w:rPr>
          <w:rFonts w:ascii="Times New Roman" w:hAnsi="Times New Roman" w:cs="Times New Roman"/>
          <w:sz w:val="24"/>
          <w:szCs w:val="24"/>
        </w:rPr>
        <w:t xml:space="preserve"> then “he himself is nothing more than a sort of piano-key or organ-stop…so that whatever he does is not done of his own will at all, but of itself, according to the laws of nature” </w:t>
      </w:r>
      <w:r w:rsidR="00D1282A" w:rsidRPr="005C3451">
        <w:rPr>
          <w:rFonts w:ascii="Times New Roman" w:hAnsi="Times New Roman" w:cs="Times New Roman"/>
          <w:sz w:val="24"/>
          <w:szCs w:val="24"/>
        </w:rPr>
        <w:t>(282)</w:t>
      </w:r>
      <w:r w:rsidR="00F64B17" w:rsidRPr="005C3451">
        <w:rPr>
          <w:rFonts w:ascii="Times New Roman" w:hAnsi="Times New Roman" w:cs="Times New Roman"/>
          <w:sz w:val="24"/>
          <w:szCs w:val="24"/>
        </w:rPr>
        <w:t>.</w:t>
      </w:r>
      <w:r w:rsidR="00CD05D0" w:rsidRPr="005C3451">
        <w:rPr>
          <w:rFonts w:ascii="Times New Roman" w:hAnsi="Times New Roman" w:cs="Times New Roman"/>
          <w:sz w:val="24"/>
          <w:szCs w:val="24"/>
        </w:rPr>
        <w:t xml:space="preserve"> </w:t>
      </w:r>
      <w:r w:rsidR="00DD2807" w:rsidRPr="005C3451">
        <w:rPr>
          <w:rFonts w:ascii="Times New Roman" w:hAnsi="Times New Roman" w:cs="Times New Roman"/>
          <w:sz w:val="24"/>
          <w:szCs w:val="24"/>
        </w:rPr>
        <w:t>“</w:t>
      </w:r>
      <w:r w:rsidR="005B67DE" w:rsidRPr="005C3451">
        <w:rPr>
          <w:rFonts w:ascii="Times New Roman" w:hAnsi="Times New Roman" w:cs="Times New Roman"/>
          <w:sz w:val="24"/>
          <w:szCs w:val="24"/>
        </w:rPr>
        <w:t>Twice-two-makes-four is not life, gentlemen</w:t>
      </w:r>
      <w:r w:rsidR="00F64B17" w:rsidRPr="005C3451">
        <w:rPr>
          <w:rFonts w:ascii="Times New Roman" w:hAnsi="Times New Roman" w:cs="Times New Roman"/>
          <w:sz w:val="24"/>
          <w:szCs w:val="24"/>
        </w:rPr>
        <w:t>. It is the beginning of death</w:t>
      </w:r>
      <w:r w:rsidR="00685125" w:rsidRPr="005C3451">
        <w:rPr>
          <w:rFonts w:ascii="Times New Roman" w:hAnsi="Times New Roman" w:cs="Times New Roman"/>
          <w:sz w:val="24"/>
          <w:szCs w:val="24"/>
        </w:rPr>
        <w:t>” (</w:t>
      </w:r>
      <w:r w:rsidR="00F64B17" w:rsidRPr="005C3451">
        <w:rPr>
          <w:rFonts w:ascii="Times New Roman" w:hAnsi="Times New Roman" w:cs="Times New Roman"/>
          <w:sz w:val="24"/>
          <w:szCs w:val="24"/>
        </w:rPr>
        <w:t>290).</w:t>
      </w:r>
    </w:p>
    <w:p w14:paraId="308ADD5E" w14:textId="77777777" w:rsidR="006E621E" w:rsidRDefault="00685125" w:rsidP="00841DC5">
      <w:pPr>
        <w:spacing w:line="480" w:lineRule="auto"/>
        <w:rPr>
          <w:rFonts w:ascii="Times New Roman" w:hAnsi="Times New Roman" w:cs="Times New Roman"/>
          <w:sz w:val="24"/>
          <w:szCs w:val="24"/>
        </w:rPr>
      </w:pPr>
      <w:r w:rsidRPr="005C3451">
        <w:rPr>
          <w:rFonts w:ascii="Times New Roman" w:hAnsi="Times New Roman" w:cs="Times New Roman"/>
          <w:sz w:val="24"/>
          <w:szCs w:val="24"/>
        </w:rPr>
        <w:tab/>
        <w:t>The underground man’s inability to reconcile the differences in his beliefs with determinism leads him into the underground. This retre</w:t>
      </w:r>
      <w:r w:rsidR="00C60045">
        <w:rPr>
          <w:rFonts w:ascii="Times New Roman" w:hAnsi="Times New Roman" w:cs="Times New Roman"/>
          <w:sz w:val="24"/>
          <w:szCs w:val="24"/>
        </w:rPr>
        <w:t>at is the only way he can maintain his</w:t>
      </w:r>
      <w:r w:rsidRPr="005C3451">
        <w:rPr>
          <w:rFonts w:ascii="Times New Roman" w:hAnsi="Times New Roman" w:cs="Times New Roman"/>
          <w:sz w:val="24"/>
          <w:szCs w:val="24"/>
        </w:rPr>
        <w:t xml:space="preserve"> freedom in a deterministic society. </w:t>
      </w:r>
      <w:r w:rsidR="000433C4" w:rsidRPr="005C3451">
        <w:rPr>
          <w:rFonts w:ascii="Times New Roman" w:hAnsi="Times New Roman" w:cs="Times New Roman"/>
          <w:sz w:val="24"/>
          <w:szCs w:val="24"/>
        </w:rPr>
        <w:t>In the</w:t>
      </w:r>
      <w:r w:rsidR="00CD05D0" w:rsidRPr="005C3451">
        <w:rPr>
          <w:rFonts w:ascii="Times New Roman" w:hAnsi="Times New Roman" w:cs="Times New Roman"/>
          <w:sz w:val="24"/>
          <w:szCs w:val="24"/>
        </w:rPr>
        <w:t xml:space="preserve"> underground he can “exist for the purpose of proving to himself every minute that he is a man and not an organ stop! Even if it means physical </w:t>
      </w:r>
      <w:r w:rsidR="006E621E">
        <w:rPr>
          <w:rFonts w:ascii="Times New Roman" w:hAnsi="Times New Roman" w:cs="Times New Roman"/>
          <w:sz w:val="24"/>
          <w:szCs w:val="24"/>
        </w:rPr>
        <w:t>suffering</w:t>
      </w:r>
      <w:r w:rsidR="00CD05D0" w:rsidRPr="005C3451">
        <w:rPr>
          <w:rFonts w:ascii="Times New Roman" w:hAnsi="Times New Roman" w:cs="Times New Roman"/>
          <w:sz w:val="24"/>
          <w:szCs w:val="24"/>
        </w:rPr>
        <w:t>...” (289)</w:t>
      </w:r>
      <w:r w:rsidR="009B37E7" w:rsidRPr="005C3451">
        <w:rPr>
          <w:rFonts w:ascii="Times New Roman" w:hAnsi="Times New Roman" w:cs="Times New Roman"/>
          <w:sz w:val="24"/>
          <w:szCs w:val="24"/>
        </w:rPr>
        <w:t xml:space="preserve">. In reality </w:t>
      </w:r>
      <w:r w:rsidR="009B37E7" w:rsidRPr="005C3451">
        <w:rPr>
          <w:rFonts w:ascii="Times New Roman" w:hAnsi="Times New Roman" w:cs="Times New Roman"/>
          <w:sz w:val="24"/>
          <w:szCs w:val="24"/>
        </w:rPr>
        <w:lastRenderedPageBreak/>
        <w:t xml:space="preserve">he doesn’t want to be </w:t>
      </w:r>
      <w:r w:rsidR="00F83863" w:rsidRPr="005C3451">
        <w:rPr>
          <w:rFonts w:ascii="Times New Roman" w:hAnsi="Times New Roman" w:cs="Times New Roman"/>
          <w:sz w:val="24"/>
          <w:szCs w:val="24"/>
        </w:rPr>
        <w:t xml:space="preserve">isolated from society </w:t>
      </w:r>
      <w:r w:rsidR="009B37E7" w:rsidRPr="005C3451">
        <w:rPr>
          <w:rFonts w:ascii="Times New Roman" w:hAnsi="Times New Roman" w:cs="Times New Roman"/>
          <w:sz w:val="24"/>
          <w:szCs w:val="24"/>
        </w:rPr>
        <w:t>in the undergr</w:t>
      </w:r>
      <w:r w:rsidR="00F83863">
        <w:rPr>
          <w:rFonts w:ascii="Times New Roman" w:hAnsi="Times New Roman" w:cs="Times New Roman"/>
          <w:sz w:val="24"/>
          <w:szCs w:val="24"/>
        </w:rPr>
        <w:t>ound</w:t>
      </w:r>
      <w:r w:rsidR="00C16B3D" w:rsidRPr="005C3451">
        <w:rPr>
          <w:rFonts w:ascii="Times New Roman" w:hAnsi="Times New Roman" w:cs="Times New Roman"/>
          <w:sz w:val="24"/>
          <w:szCs w:val="24"/>
        </w:rPr>
        <w:t>, he is sear</w:t>
      </w:r>
      <w:r w:rsidR="009B37E7" w:rsidRPr="005C3451">
        <w:rPr>
          <w:rFonts w:ascii="Times New Roman" w:hAnsi="Times New Roman" w:cs="Times New Roman"/>
          <w:sz w:val="24"/>
          <w:szCs w:val="24"/>
        </w:rPr>
        <w:t xml:space="preserve">ching desperately for an alternative that would recognize the autonomy of will and one that “would appeal to the moral nature of man rather than to his reason and self-interest” (Frank, 426). </w:t>
      </w:r>
      <w:r w:rsidR="00C16B3D" w:rsidRPr="005C3451">
        <w:rPr>
          <w:rFonts w:ascii="Times New Roman" w:hAnsi="Times New Roman" w:cs="Times New Roman"/>
          <w:sz w:val="24"/>
          <w:szCs w:val="24"/>
        </w:rPr>
        <w:t>“To h</w:t>
      </w:r>
      <w:r w:rsidR="00F83863">
        <w:rPr>
          <w:rFonts w:ascii="Times New Roman" w:hAnsi="Times New Roman" w:cs="Times New Roman"/>
          <w:sz w:val="24"/>
          <w:szCs w:val="24"/>
        </w:rPr>
        <w:t>ell with the dark cellar! I</w:t>
      </w:r>
      <w:r w:rsidR="00C16B3D" w:rsidRPr="005C3451">
        <w:rPr>
          <w:rFonts w:ascii="Times New Roman" w:hAnsi="Times New Roman" w:cs="Times New Roman"/>
          <w:sz w:val="24"/>
          <w:szCs w:val="24"/>
        </w:rPr>
        <w:t>t is not the dark cellar that is better, but something else, something else altogether, something I long for but cannot find” (294).</w:t>
      </w:r>
      <w:r w:rsidR="00060545" w:rsidRPr="005C3451">
        <w:rPr>
          <w:rFonts w:ascii="Times New Roman" w:hAnsi="Times New Roman" w:cs="Times New Roman"/>
          <w:sz w:val="24"/>
          <w:szCs w:val="24"/>
        </w:rPr>
        <w:t xml:space="preserve"> Dostoevsky hints that Christianity could be this alternative ideal that espouses the underground man’</w:t>
      </w:r>
      <w:r w:rsidR="00BD1DB8" w:rsidRPr="005C3451">
        <w:rPr>
          <w:rFonts w:ascii="Times New Roman" w:hAnsi="Times New Roman" w:cs="Times New Roman"/>
          <w:sz w:val="24"/>
          <w:szCs w:val="24"/>
        </w:rPr>
        <w:t>s need for free will</w:t>
      </w:r>
      <w:r w:rsidR="00060545" w:rsidRPr="005C3451">
        <w:rPr>
          <w:rFonts w:ascii="Times New Roman" w:hAnsi="Times New Roman" w:cs="Times New Roman"/>
          <w:sz w:val="24"/>
          <w:szCs w:val="24"/>
        </w:rPr>
        <w:t xml:space="preserve">. </w:t>
      </w:r>
      <w:r w:rsidR="00BD1DB8" w:rsidRPr="005C3451">
        <w:rPr>
          <w:rFonts w:ascii="Times New Roman" w:hAnsi="Times New Roman" w:cs="Times New Roman"/>
          <w:sz w:val="24"/>
          <w:szCs w:val="24"/>
        </w:rPr>
        <w:t>For Dostoevsky</w:t>
      </w:r>
      <w:r w:rsidR="00BF2292" w:rsidRPr="005C3451">
        <w:rPr>
          <w:rFonts w:ascii="Times New Roman" w:hAnsi="Times New Roman" w:cs="Times New Roman"/>
          <w:sz w:val="24"/>
          <w:szCs w:val="24"/>
        </w:rPr>
        <w:t>, it seems,</w:t>
      </w:r>
      <w:r w:rsidR="00BD1DB8" w:rsidRPr="005C3451">
        <w:rPr>
          <w:rFonts w:ascii="Times New Roman" w:hAnsi="Times New Roman" w:cs="Times New Roman"/>
          <w:sz w:val="24"/>
          <w:szCs w:val="24"/>
        </w:rPr>
        <w:t xml:space="preserve"> Christ</w:t>
      </w:r>
      <w:r w:rsidR="00BF2292" w:rsidRPr="005C3451">
        <w:rPr>
          <w:rFonts w:ascii="Times New Roman" w:hAnsi="Times New Roman" w:cs="Times New Roman"/>
          <w:sz w:val="24"/>
          <w:szCs w:val="24"/>
        </w:rPr>
        <w:t>ian love</w:t>
      </w:r>
      <w:r w:rsidR="00BD1DB8" w:rsidRPr="005C3451">
        <w:rPr>
          <w:rFonts w:ascii="Times New Roman" w:hAnsi="Times New Roman" w:cs="Times New Roman"/>
          <w:sz w:val="24"/>
          <w:szCs w:val="24"/>
        </w:rPr>
        <w:t xml:space="preserve"> </w:t>
      </w:r>
      <w:r w:rsidR="006E621E">
        <w:rPr>
          <w:rFonts w:ascii="Times New Roman" w:hAnsi="Times New Roman" w:cs="Times New Roman"/>
          <w:sz w:val="24"/>
          <w:szCs w:val="24"/>
        </w:rPr>
        <w:t>i</w:t>
      </w:r>
      <w:r w:rsidRPr="005C3451">
        <w:rPr>
          <w:rFonts w:ascii="Times New Roman" w:hAnsi="Times New Roman" w:cs="Times New Roman"/>
          <w:sz w:val="24"/>
          <w:szCs w:val="24"/>
        </w:rPr>
        <w:t>s the true “Crystal Palace,” n</w:t>
      </w:r>
      <w:r w:rsidR="00060545" w:rsidRPr="005C3451">
        <w:rPr>
          <w:rFonts w:ascii="Times New Roman" w:hAnsi="Times New Roman" w:cs="Times New Roman"/>
          <w:sz w:val="24"/>
          <w:szCs w:val="24"/>
        </w:rPr>
        <w:t xml:space="preserve">ot </w:t>
      </w:r>
      <w:r w:rsidRPr="005C3451">
        <w:rPr>
          <w:rFonts w:ascii="Times New Roman" w:hAnsi="Times New Roman" w:cs="Times New Roman"/>
          <w:sz w:val="24"/>
          <w:szCs w:val="24"/>
        </w:rPr>
        <w:t xml:space="preserve">a hencoop or </w:t>
      </w:r>
      <w:r w:rsidR="00060545" w:rsidRPr="005C3451">
        <w:rPr>
          <w:rFonts w:ascii="Times New Roman" w:hAnsi="Times New Roman" w:cs="Times New Roman"/>
          <w:sz w:val="24"/>
          <w:szCs w:val="24"/>
        </w:rPr>
        <w:t>death disguised under a cloak of social utilitarianism as determinism is</w:t>
      </w:r>
      <w:r w:rsidR="00BD1DB8" w:rsidRPr="005C3451">
        <w:rPr>
          <w:rFonts w:ascii="Times New Roman" w:hAnsi="Times New Roman" w:cs="Times New Roman"/>
          <w:sz w:val="24"/>
          <w:szCs w:val="24"/>
        </w:rPr>
        <w:t>.</w:t>
      </w:r>
    </w:p>
    <w:p w14:paraId="5A5B1EFC" w14:textId="77777777" w:rsidR="000F0E64" w:rsidRPr="005C3451" w:rsidRDefault="006E621E" w:rsidP="00841DC5">
      <w:pPr>
        <w:spacing w:line="480" w:lineRule="auto"/>
        <w:rPr>
          <w:rFonts w:ascii="Times New Roman" w:hAnsi="Times New Roman" w:cs="Times New Roman"/>
          <w:sz w:val="24"/>
          <w:szCs w:val="24"/>
        </w:rPr>
      </w:pPr>
      <w:r>
        <w:rPr>
          <w:rFonts w:ascii="Times New Roman" w:hAnsi="Times New Roman" w:cs="Times New Roman"/>
          <w:sz w:val="24"/>
          <w:szCs w:val="24"/>
        </w:rPr>
        <w:tab/>
      </w:r>
      <w:r w:rsidR="00FA39C1" w:rsidRPr="005C3451">
        <w:rPr>
          <w:rFonts w:ascii="Times New Roman" w:hAnsi="Times New Roman" w:cs="Times New Roman"/>
          <w:sz w:val="24"/>
          <w:szCs w:val="24"/>
        </w:rPr>
        <w:t>Some twenty years prior to taking his present residence in the underground, the underground man as a student, h</w:t>
      </w:r>
      <w:r w:rsidR="001A4221" w:rsidRPr="005C3451">
        <w:rPr>
          <w:rFonts w:ascii="Times New Roman" w:hAnsi="Times New Roman" w:cs="Times New Roman"/>
          <w:sz w:val="24"/>
          <w:szCs w:val="24"/>
        </w:rPr>
        <w:t>as had</w:t>
      </w:r>
      <w:r w:rsidR="00F83863">
        <w:rPr>
          <w:rFonts w:ascii="Times New Roman" w:hAnsi="Times New Roman" w:cs="Times New Roman"/>
          <w:sz w:val="24"/>
          <w:szCs w:val="24"/>
        </w:rPr>
        <w:t>,</w:t>
      </w:r>
      <w:r w:rsidR="001A4221" w:rsidRPr="005C3451">
        <w:rPr>
          <w:rFonts w:ascii="Times New Roman" w:hAnsi="Times New Roman" w:cs="Times New Roman"/>
          <w:sz w:val="24"/>
          <w:szCs w:val="24"/>
        </w:rPr>
        <w:t xml:space="preserve"> </w:t>
      </w:r>
      <w:r w:rsidR="00C54359" w:rsidRPr="005C3451">
        <w:rPr>
          <w:rFonts w:ascii="Times New Roman" w:hAnsi="Times New Roman" w:cs="Times New Roman"/>
          <w:sz w:val="24"/>
          <w:szCs w:val="24"/>
        </w:rPr>
        <w:t>a glimpse into</w:t>
      </w:r>
      <w:r w:rsidR="001A4221" w:rsidRPr="005C3451">
        <w:rPr>
          <w:rFonts w:ascii="Times New Roman" w:hAnsi="Times New Roman" w:cs="Times New Roman"/>
          <w:sz w:val="24"/>
          <w:szCs w:val="24"/>
        </w:rPr>
        <w:t xml:space="preserve"> Christian</w:t>
      </w:r>
      <w:r w:rsidR="00C54359" w:rsidRPr="005C3451">
        <w:rPr>
          <w:rFonts w:ascii="Times New Roman" w:hAnsi="Times New Roman" w:cs="Times New Roman"/>
          <w:sz w:val="24"/>
          <w:szCs w:val="24"/>
        </w:rPr>
        <w:t xml:space="preserve"> love and morality</w:t>
      </w:r>
      <w:r w:rsidR="001A4221" w:rsidRPr="005C3451">
        <w:rPr>
          <w:rFonts w:ascii="Times New Roman" w:hAnsi="Times New Roman" w:cs="Times New Roman"/>
          <w:sz w:val="24"/>
          <w:szCs w:val="24"/>
        </w:rPr>
        <w:t xml:space="preserve">. </w:t>
      </w:r>
      <w:r w:rsidR="00060545" w:rsidRPr="005C3451">
        <w:rPr>
          <w:rFonts w:ascii="Times New Roman" w:hAnsi="Times New Roman" w:cs="Times New Roman"/>
          <w:sz w:val="24"/>
          <w:szCs w:val="24"/>
        </w:rPr>
        <w:t xml:space="preserve"> </w:t>
      </w:r>
      <w:r w:rsidR="008A1898" w:rsidRPr="005C3451">
        <w:rPr>
          <w:rFonts w:ascii="Times New Roman" w:hAnsi="Times New Roman" w:cs="Times New Roman"/>
          <w:sz w:val="24"/>
          <w:szCs w:val="24"/>
        </w:rPr>
        <w:t>After spending</w:t>
      </w:r>
      <w:r w:rsidR="001A4221" w:rsidRPr="005C3451">
        <w:rPr>
          <w:rFonts w:ascii="Times New Roman" w:hAnsi="Times New Roman" w:cs="Times New Roman"/>
          <w:sz w:val="24"/>
          <w:szCs w:val="24"/>
        </w:rPr>
        <w:t xml:space="preserve"> an evening being ridiculed and ashamed by his supposed “friends</w:t>
      </w:r>
      <w:r w:rsidR="008A1898" w:rsidRPr="005C3451">
        <w:rPr>
          <w:rFonts w:ascii="Times New Roman" w:hAnsi="Times New Roman" w:cs="Times New Roman"/>
          <w:sz w:val="24"/>
          <w:szCs w:val="24"/>
        </w:rPr>
        <w:t>,</w:t>
      </w:r>
      <w:r w:rsidR="001A4221" w:rsidRPr="005C3451">
        <w:rPr>
          <w:rFonts w:ascii="Times New Roman" w:hAnsi="Times New Roman" w:cs="Times New Roman"/>
          <w:sz w:val="24"/>
          <w:szCs w:val="24"/>
        </w:rPr>
        <w:t xml:space="preserve">” our hero </w:t>
      </w:r>
      <w:r w:rsidR="008A1898" w:rsidRPr="005C3451">
        <w:rPr>
          <w:rFonts w:ascii="Times New Roman" w:hAnsi="Times New Roman" w:cs="Times New Roman"/>
          <w:sz w:val="24"/>
          <w:szCs w:val="24"/>
        </w:rPr>
        <w:t>becomes</w:t>
      </w:r>
      <w:r w:rsidR="001A4221" w:rsidRPr="005C3451">
        <w:rPr>
          <w:rFonts w:ascii="Times New Roman" w:hAnsi="Times New Roman" w:cs="Times New Roman"/>
          <w:sz w:val="24"/>
          <w:szCs w:val="24"/>
        </w:rPr>
        <w:t xml:space="preserve"> acquainted with </w:t>
      </w:r>
      <w:r w:rsidR="002870B5" w:rsidRPr="005C3451">
        <w:rPr>
          <w:rFonts w:ascii="Times New Roman" w:hAnsi="Times New Roman" w:cs="Times New Roman"/>
          <w:sz w:val="24"/>
          <w:szCs w:val="24"/>
        </w:rPr>
        <w:t>Lisa</w:t>
      </w:r>
      <w:r w:rsidR="001A4221" w:rsidRPr="005C3451">
        <w:rPr>
          <w:rFonts w:ascii="Times New Roman" w:hAnsi="Times New Roman" w:cs="Times New Roman"/>
          <w:sz w:val="24"/>
          <w:szCs w:val="24"/>
        </w:rPr>
        <w:t>, a prostitute. Clouded by his anger against his friends and against societ</w:t>
      </w:r>
      <w:r w:rsidR="00F83863">
        <w:rPr>
          <w:rFonts w:ascii="Times New Roman" w:hAnsi="Times New Roman" w:cs="Times New Roman"/>
          <w:sz w:val="24"/>
          <w:szCs w:val="24"/>
        </w:rPr>
        <w:t>y as a whole, he</w:t>
      </w:r>
      <w:r w:rsidR="001A4221" w:rsidRPr="005C3451">
        <w:rPr>
          <w:rFonts w:ascii="Times New Roman" w:hAnsi="Times New Roman" w:cs="Times New Roman"/>
          <w:sz w:val="24"/>
          <w:szCs w:val="24"/>
        </w:rPr>
        <w:t xml:space="preserve"> convinces </w:t>
      </w:r>
      <w:r w:rsidR="002870B5" w:rsidRPr="005C3451">
        <w:rPr>
          <w:rFonts w:ascii="Times New Roman" w:hAnsi="Times New Roman" w:cs="Times New Roman"/>
          <w:sz w:val="24"/>
          <w:szCs w:val="24"/>
        </w:rPr>
        <w:t>Lisa</w:t>
      </w:r>
      <w:r w:rsidR="001A4221" w:rsidRPr="005C3451">
        <w:rPr>
          <w:rFonts w:ascii="Times New Roman" w:hAnsi="Times New Roman" w:cs="Times New Roman"/>
          <w:sz w:val="24"/>
          <w:szCs w:val="24"/>
        </w:rPr>
        <w:t xml:space="preserve"> that she ought to change the course of her life and that he would help her. All these speeches and promises are of course made not because the underground man is a saintly person but </w:t>
      </w:r>
      <w:r w:rsidR="00AB011D" w:rsidRPr="005C3451">
        <w:rPr>
          <w:rFonts w:ascii="Times New Roman" w:hAnsi="Times New Roman" w:cs="Times New Roman"/>
          <w:sz w:val="24"/>
          <w:szCs w:val="24"/>
        </w:rPr>
        <w:t xml:space="preserve">because of his self-interest; </w:t>
      </w:r>
      <w:r w:rsidR="005F475D" w:rsidRPr="005C3451">
        <w:rPr>
          <w:rFonts w:ascii="Times New Roman" w:hAnsi="Times New Roman" w:cs="Times New Roman"/>
          <w:sz w:val="24"/>
          <w:szCs w:val="24"/>
        </w:rPr>
        <w:t>on the pretext</w:t>
      </w:r>
      <w:r w:rsidR="001A4221" w:rsidRPr="005C3451">
        <w:rPr>
          <w:rFonts w:ascii="Times New Roman" w:hAnsi="Times New Roman" w:cs="Times New Roman"/>
          <w:sz w:val="24"/>
          <w:szCs w:val="24"/>
        </w:rPr>
        <w:t xml:space="preserve"> that he wanted to assert his authority over </w:t>
      </w:r>
      <w:r w:rsidR="00F83863">
        <w:rPr>
          <w:rFonts w:ascii="Times New Roman" w:hAnsi="Times New Roman" w:cs="Times New Roman"/>
          <w:sz w:val="24"/>
          <w:szCs w:val="24"/>
        </w:rPr>
        <w:t>her</w:t>
      </w:r>
      <w:r w:rsidR="001A4221" w:rsidRPr="005C3451">
        <w:rPr>
          <w:rFonts w:ascii="Times New Roman" w:hAnsi="Times New Roman" w:cs="Times New Roman"/>
          <w:sz w:val="24"/>
          <w:szCs w:val="24"/>
        </w:rPr>
        <w:t xml:space="preserve">, similar to how he had recently been treated by his “friends”.  </w:t>
      </w:r>
      <w:r w:rsidR="00FA39C1" w:rsidRPr="005C3451">
        <w:rPr>
          <w:rFonts w:ascii="Times New Roman" w:hAnsi="Times New Roman" w:cs="Times New Roman"/>
          <w:sz w:val="24"/>
          <w:szCs w:val="24"/>
        </w:rPr>
        <w:t xml:space="preserve">“What appealed to me most was the sporting side of it” (344) he lets slip. </w:t>
      </w:r>
      <w:r w:rsidR="00C54359" w:rsidRPr="005C3451">
        <w:rPr>
          <w:rFonts w:ascii="Times New Roman" w:hAnsi="Times New Roman" w:cs="Times New Roman"/>
          <w:sz w:val="24"/>
          <w:szCs w:val="24"/>
        </w:rPr>
        <w:t xml:space="preserve">His actions and intentions with respect to </w:t>
      </w:r>
      <w:r w:rsidR="002870B5" w:rsidRPr="005C3451">
        <w:rPr>
          <w:rFonts w:ascii="Times New Roman" w:hAnsi="Times New Roman" w:cs="Times New Roman"/>
          <w:sz w:val="24"/>
          <w:szCs w:val="24"/>
        </w:rPr>
        <w:t>Lisa</w:t>
      </w:r>
      <w:r w:rsidR="00C54359" w:rsidRPr="005C3451">
        <w:rPr>
          <w:rFonts w:ascii="Times New Roman" w:hAnsi="Times New Roman" w:cs="Times New Roman"/>
          <w:sz w:val="24"/>
          <w:szCs w:val="24"/>
        </w:rPr>
        <w:t xml:space="preserve"> are quite in line with deterministic line of thinking</w:t>
      </w:r>
      <w:r w:rsidR="005F475D" w:rsidRPr="005C3451">
        <w:rPr>
          <w:rFonts w:ascii="Times New Roman" w:hAnsi="Times New Roman" w:cs="Times New Roman"/>
          <w:sz w:val="24"/>
          <w:szCs w:val="24"/>
        </w:rPr>
        <w:t xml:space="preserve"> as he is acting in his own best interest</w:t>
      </w:r>
      <w:r w:rsidR="00C54359" w:rsidRPr="005C3451">
        <w:rPr>
          <w:rFonts w:ascii="Times New Roman" w:hAnsi="Times New Roman" w:cs="Times New Roman"/>
          <w:sz w:val="24"/>
          <w:szCs w:val="24"/>
        </w:rPr>
        <w:t>.</w:t>
      </w:r>
      <w:r w:rsidR="00FA39C1" w:rsidRPr="005C3451">
        <w:rPr>
          <w:rFonts w:ascii="Times New Roman" w:hAnsi="Times New Roman" w:cs="Times New Roman"/>
          <w:sz w:val="24"/>
          <w:szCs w:val="24"/>
        </w:rPr>
        <w:t xml:space="preserve"> When in the course of his scheme it becomes clear to </w:t>
      </w:r>
      <w:r w:rsidR="002870B5" w:rsidRPr="005C3451">
        <w:rPr>
          <w:rFonts w:ascii="Times New Roman" w:hAnsi="Times New Roman" w:cs="Times New Roman"/>
          <w:sz w:val="24"/>
          <w:szCs w:val="24"/>
        </w:rPr>
        <w:t>Lisa</w:t>
      </w:r>
      <w:r w:rsidR="00FA39C1" w:rsidRPr="005C3451">
        <w:rPr>
          <w:rFonts w:ascii="Times New Roman" w:hAnsi="Times New Roman" w:cs="Times New Roman"/>
          <w:sz w:val="24"/>
          <w:szCs w:val="24"/>
        </w:rPr>
        <w:t xml:space="preserve"> that the underground man is a miserable and unhappy person</w:t>
      </w:r>
      <w:r w:rsidR="000805F7" w:rsidRPr="005C3451">
        <w:rPr>
          <w:rFonts w:ascii="Times New Roman" w:hAnsi="Times New Roman" w:cs="Times New Roman"/>
          <w:sz w:val="24"/>
          <w:szCs w:val="24"/>
        </w:rPr>
        <w:t xml:space="preserve"> and that his intentions towards her were malicious</w:t>
      </w:r>
      <w:r w:rsidR="000D0F2F" w:rsidRPr="005C3451">
        <w:rPr>
          <w:rFonts w:ascii="Times New Roman" w:hAnsi="Times New Roman" w:cs="Times New Roman"/>
          <w:sz w:val="24"/>
          <w:szCs w:val="24"/>
        </w:rPr>
        <w:t>,</w:t>
      </w:r>
      <w:r w:rsidR="005F475D" w:rsidRPr="005C3451">
        <w:rPr>
          <w:rFonts w:ascii="Times New Roman" w:hAnsi="Times New Roman" w:cs="Times New Roman"/>
          <w:sz w:val="24"/>
          <w:szCs w:val="24"/>
        </w:rPr>
        <w:t xml:space="preserve"> the allocation</w:t>
      </w:r>
      <w:r w:rsidR="000805F7" w:rsidRPr="005C3451">
        <w:rPr>
          <w:rFonts w:ascii="Times New Roman" w:hAnsi="Times New Roman" w:cs="Times New Roman"/>
          <w:sz w:val="24"/>
          <w:szCs w:val="24"/>
        </w:rPr>
        <w:t xml:space="preserve"> of power is inverted. “Power is what I wanted then. I wanted sport. I wanted to see you cry</w:t>
      </w:r>
      <w:proofErr w:type="gramStart"/>
      <w:r w:rsidR="000805F7" w:rsidRPr="005C3451">
        <w:rPr>
          <w:rFonts w:ascii="Times New Roman" w:hAnsi="Times New Roman" w:cs="Times New Roman"/>
          <w:sz w:val="24"/>
          <w:szCs w:val="24"/>
        </w:rPr>
        <w:t>”</w:t>
      </w:r>
      <w:proofErr w:type="gramEnd"/>
      <w:r w:rsidR="000805F7" w:rsidRPr="005C3451">
        <w:rPr>
          <w:rFonts w:ascii="Times New Roman" w:hAnsi="Times New Roman" w:cs="Times New Roman"/>
          <w:sz w:val="24"/>
          <w:szCs w:val="24"/>
        </w:rPr>
        <w:t xml:space="preserve"> the underground man admits, “I am the most horrible…the most stupid, the most envious of all the worms on earth who are not a b</w:t>
      </w:r>
      <w:r w:rsidR="007F2CE0" w:rsidRPr="005C3451">
        <w:rPr>
          <w:rFonts w:ascii="Times New Roman" w:hAnsi="Times New Roman" w:cs="Times New Roman"/>
          <w:sz w:val="24"/>
          <w:szCs w:val="24"/>
        </w:rPr>
        <w:t>it better than me</w:t>
      </w:r>
      <w:r w:rsidR="000805F7" w:rsidRPr="005C3451">
        <w:rPr>
          <w:rFonts w:ascii="Times New Roman" w:hAnsi="Times New Roman" w:cs="Times New Roman"/>
          <w:sz w:val="24"/>
          <w:szCs w:val="24"/>
        </w:rPr>
        <w:t xml:space="preserve">” </w:t>
      </w:r>
      <w:r w:rsidR="000D0F2F" w:rsidRPr="005C3451">
        <w:rPr>
          <w:rFonts w:ascii="Times New Roman" w:hAnsi="Times New Roman" w:cs="Times New Roman"/>
          <w:sz w:val="24"/>
          <w:szCs w:val="24"/>
        </w:rPr>
        <w:t>(370)</w:t>
      </w:r>
      <w:r w:rsidR="007F2CE0" w:rsidRPr="005C3451">
        <w:rPr>
          <w:rFonts w:ascii="Times New Roman" w:hAnsi="Times New Roman" w:cs="Times New Roman"/>
          <w:sz w:val="24"/>
          <w:szCs w:val="24"/>
        </w:rPr>
        <w:t>.</w:t>
      </w:r>
      <w:r w:rsidR="000D0F2F" w:rsidRPr="005C3451">
        <w:rPr>
          <w:rFonts w:ascii="Times New Roman" w:hAnsi="Times New Roman" w:cs="Times New Roman"/>
          <w:sz w:val="24"/>
          <w:szCs w:val="24"/>
        </w:rPr>
        <w:t xml:space="preserve"> </w:t>
      </w:r>
      <w:r w:rsidR="000805F7" w:rsidRPr="005C3451">
        <w:rPr>
          <w:rFonts w:ascii="Times New Roman" w:hAnsi="Times New Roman" w:cs="Times New Roman"/>
          <w:sz w:val="24"/>
          <w:szCs w:val="24"/>
        </w:rPr>
        <w:t xml:space="preserve">Now </w:t>
      </w:r>
      <w:r w:rsidR="002870B5" w:rsidRPr="005C3451">
        <w:rPr>
          <w:rFonts w:ascii="Times New Roman" w:hAnsi="Times New Roman" w:cs="Times New Roman"/>
          <w:sz w:val="24"/>
          <w:szCs w:val="24"/>
        </w:rPr>
        <w:t>Lisa</w:t>
      </w:r>
      <w:r w:rsidR="000805F7" w:rsidRPr="005C3451">
        <w:rPr>
          <w:rFonts w:ascii="Times New Roman" w:hAnsi="Times New Roman" w:cs="Times New Roman"/>
          <w:sz w:val="24"/>
          <w:szCs w:val="24"/>
        </w:rPr>
        <w:t xml:space="preserve"> is placed in the position of potential savior of the underground man. </w:t>
      </w:r>
      <w:r w:rsidR="00FA39C1" w:rsidRPr="005C3451">
        <w:rPr>
          <w:rFonts w:ascii="Times New Roman" w:hAnsi="Times New Roman" w:cs="Times New Roman"/>
          <w:sz w:val="24"/>
          <w:szCs w:val="24"/>
        </w:rPr>
        <w:t xml:space="preserve">When power is in </w:t>
      </w:r>
      <w:r w:rsidR="002870B5" w:rsidRPr="005C3451">
        <w:rPr>
          <w:rFonts w:ascii="Times New Roman" w:hAnsi="Times New Roman" w:cs="Times New Roman"/>
          <w:sz w:val="24"/>
          <w:szCs w:val="24"/>
        </w:rPr>
        <w:t>Lisa</w:t>
      </w:r>
      <w:r w:rsidR="000805F7" w:rsidRPr="005C3451">
        <w:rPr>
          <w:rFonts w:ascii="Times New Roman" w:hAnsi="Times New Roman" w:cs="Times New Roman"/>
          <w:sz w:val="24"/>
          <w:szCs w:val="24"/>
        </w:rPr>
        <w:t>'</w:t>
      </w:r>
      <w:r w:rsidR="00FA39C1" w:rsidRPr="005C3451">
        <w:rPr>
          <w:rFonts w:ascii="Times New Roman" w:hAnsi="Times New Roman" w:cs="Times New Roman"/>
          <w:sz w:val="24"/>
          <w:szCs w:val="24"/>
        </w:rPr>
        <w:t xml:space="preserve">s hands, she does not act in her best interest and assert her power over </w:t>
      </w:r>
      <w:proofErr w:type="gramStart"/>
      <w:r w:rsidR="00FA39C1" w:rsidRPr="005C3451">
        <w:rPr>
          <w:rFonts w:ascii="Times New Roman" w:hAnsi="Times New Roman" w:cs="Times New Roman"/>
          <w:sz w:val="24"/>
          <w:szCs w:val="24"/>
        </w:rPr>
        <w:t>him,</w:t>
      </w:r>
      <w:proofErr w:type="gramEnd"/>
      <w:r w:rsidR="00FA39C1" w:rsidRPr="005C3451">
        <w:rPr>
          <w:rFonts w:ascii="Times New Roman" w:hAnsi="Times New Roman" w:cs="Times New Roman"/>
          <w:sz w:val="24"/>
          <w:szCs w:val="24"/>
        </w:rPr>
        <w:t xml:space="preserve"> rather she instantly forgives him for his actions in recognition of his suffering and embraces him, an act of </w:t>
      </w:r>
      <w:r w:rsidR="004E2BB6" w:rsidRPr="005C3451">
        <w:rPr>
          <w:rFonts w:ascii="Times New Roman" w:hAnsi="Times New Roman" w:cs="Times New Roman"/>
          <w:sz w:val="24"/>
          <w:szCs w:val="24"/>
        </w:rPr>
        <w:t>pure free will, an act of Chris</w:t>
      </w:r>
      <w:r w:rsidR="00FA39C1" w:rsidRPr="005C3451">
        <w:rPr>
          <w:rFonts w:ascii="Times New Roman" w:hAnsi="Times New Roman" w:cs="Times New Roman"/>
          <w:sz w:val="24"/>
          <w:szCs w:val="24"/>
        </w:rPr>
        <w:t>tian love and morality.</w:t>
      </w:r>
      <w:r w:rsidR="000805F7" w:rsidRPr="005C3451">
        <w:rPr>
          <w:rFonts w:ascii="Times New Roman" w:hAnsi="Times New Roman" w:cs="Times New Roman"/>
          <w:sz w:val="24"/>
          <w:szCs w:val="24"/>
        </w:rPr>
        <w:t xml:space="preserve"> </w:t>
      </w:r>
      <w:r w:rsidR="000F0E64" w:rsidRPr="005C3451">
        <w:rPr>
          <w:rFonts w:ascii="Times New Roman" w:hAnsi="Times New Roman" w:cs="Times New Roman"/>
          <w:sz w:val="24"/>
          <w:szCs w:val="24"/>
        </w:rPr>
        <w:t xml:space="preserve">“She </w:t>
      </w:r>
      <w:r w:rsidR="000F0E64" w:rsidRPr="005C3451">
        <w:rPr>
          <w:rFonts w:ascii="Times New Roman" w:hAnsi="Times New Roman" w:cs="Times New Roman"/>
          <w:sz w:val="24"/>
          <w:szCs w:val="24"/>
        </w:rPr>
        <w:lastRenderedPageBreak/>
        <w:t>suddenly jumped up from her chair...she rushed to me, flung her arms around my neck, and burst into tears.”</w:t>
      </w:r>
      <w:r w:rsidR="002870B5" w:rsidRPr="005C3451">
        <w:rPr>
          <w:rFonts w:ascii="Times New Roman" w:hAnsi="Times New Roman" w:cs="Times New Roman"/>
          <w:sz w:val="24"/>
          <w:szCs w:val="24"/>
        </w:rPr>
        <w:t xml:space="preserve"> (371) The underground man, </w:t>
      </w:r>
      <w:r w:rsidR="000F0E64" w:rsidRPr="005C3451">
        <w:rPr>
          <w:rFonts w:ascii="Times New Roman" w:hAnsi="Times New Roman" w:cs="Times New Roman"/>
          <w:sz w:val="24"/>
          <w:szCs w:val="24"/>
        </w:rPr>
        <w:t>used to only thinking rationally</w:t>
      </w:r>
      <w:r w:rsidR="002870B5" w:rsidRPr="005C3451">
        <w:rPr>
          <w:rFonts w:ascii="Times New Roman" w:hAnsi="Times New Roman" w:cs="Times New Roman"/>
          <w:sz w:val="24"/>
          <w:szCs w:val="24"/>
        </w:rPr>
        <w:t xml:space="preserve"> at this point</w:t>
      </w:r>
      <w:r w:rsidR="000F0E64" w:rsidRPr="005C3451">
        <w:rPr>
          <w:rFonts w:ascii="Times New Roman" w:hAnsi="Times New Roman" w:cs="Times New Roman"/>
          <w:sz w:val="24"/>
          <w:szCs w:val="24"/>
        </w:rPr>
        <w:t>, does not comprehend this irrational</w:t>
      </w:r>
      <w:r w:rsidR="000D0F2F" w:rsidRPr="005C3451">
        <w:rPr>
          <w:rFonts w:ascii="Times New Roman" w:hAnsi="Times New Roman" w:cs="Times New Roman"/>
          <w:sz w:val="24"/>
          <w:szCs w:val="24"/>
        </w:rPr>
        <w:t xml:space="preserve"> act of kindness. And in acting rationally and in self-interest rather than compassionately, the underground man lets slip the opportunity at “another ideal</w:t>
      </w:r>
      <w:r w:rsidR="008331AE" w:rsidRPr="005C3451">
        <w:rPr>
          <w:rFonts w:ascii="Times New Roman" w:hAnsi="Times New Roman" w:cs="Times New Roman"/>
          <w:sz w:val="24"/>
          <w:szCs w:val="24"/>
        </w:rPr>
        <w:t>,</w:t>
      </w:r>
      <w:r w:rsidR="000D0F2F" w:rsidRPr="005C3451">
        <w:rPr>
          <w:rFonts w:ascii="Times New Roman" w:hAnsi="Times New Roman" w:cs="Times New Roman"/>
          <w:sz w:val="24"/>
          <w:szCs w:val="24"/>
        </w:rPr>
        <w:t>”</w:t>
      </w:r>
      <w:r w:rsidR="00F83863">
        <w:rPr>
          <w:rFonts w:ascii="Times New Roman" w:hAnsi="Times New Roman" w:cs="Times New Roman"/>
          <w:sz w:val="24"/>
          <w:szCs w:val="24"/>
        </w:rPr>
        <w:t xml:space="preserve"> at a true</w:t>
      </w:r>
      <w:r w:rsidR="008331AE" w:rsidRPr="005C3451">
        <w:rPr>
          <w:rFonts w:ascii="Times New Roman" w:hAnsi="Times New Roman" w:cs="Times New Roman"/>
          <w:sz w:val="24"/>
          <w:szCs w:val="24"/>
        </w:rPr>
        <w:t xml:space="preserve"> “Crystal Palace.”</w:t>
      </w:r>
      <w:r w:rsidR="00047EB9" w:rsidRPr="005C3451">
        <w:rPr>
          <w:rFonts w:ascii="Times New Roman" w:hAnsi="Times New Roman" w:cs="Times New Roman"/>
          <w:sz w:val="24"/>
          <w:szCs w:val="24"/>
        </w:rPr>
        <w:t xml:space="preserve"> </w:t>
      </w:r>
    </w:p>
    <w:p w14:paraId="74C0A075" w14:textId="77777777" w:rsidR="00E05B94" w:rsidRPr="005C3451" w:rsidRDefault="0066236B" w:rsidP="00841DC5">
      <w:pPr>
        <w:spacing w:line="480" w:lineRule="auto"/>
        <w:rPr>
          <w:rFonts w:ascii="Times New Roman" w:hAnsi="Times New Roman" w:cs="Times New Roman"/>
          <w:sz w:val="24"/>
          <w:szCs w:val="24"/>
        </w:rPr>
      </w:pPr>
      <w:r w:rsidRPr="005C3451">
        <w:rPr>
          <w:rFonts w:ascii="Times New Roman" w:hAnsi="Times New Roman" w:cs="Times New Roman"/>
          <w:sz w:val="24"/>
          <w:szCs w:val="24"/>
        </w:rPr>
        <w:tab/>
      </w:r>
      <w:r w:rsidR="00B170E9" w:rsidRPr="005C3451">
        <w:rPr>
          <w:rFonts w:ascii="Times New Roman" w:hAnsi="Times New Roman" w:cs="Times New Roman"/>
          <w:sz w:val="24"/>
          <w:szCs w:val="24"/>
        </w:rPr>
        <w:t>The underground man’s</w:t>
      </w:r>
      <w:r w:rsidR="00047EB9" w:rsidRPr="005C3451">
        <w:rPr>
          <w:rFonts w:ascii="Times New Roman" w:hAnsi="Times New Roman" w:cs="Times New Roman"/>
          <w:sz w:val="24"/>
          <w:szCs w:val="24"/>
        </w:rPr>
        <w:t xml:space="preserve"> rea</w:t>
      </w:r>
      <w:r w:rsidRPr="005C3451">
        <w:rPr>
          <w:rFonts w:ascii="Times New Roman" w:hAnsi="Times New Roman" w:cs="Times New Roman"/>
          <w:sz w:val="24"/>
          <w:szCs w:val="24"/>
        </w:rPr>
        <w:t xml:space="preserve">ction towards Lisa is </w:t>
      </w:r>
      <w:r w:rsidR="00047EB9" w:rsidRPr="005C3451">
        <w:rPr>
          <w:rFonts w:ascii="Times New Roman" w:hAnsi="Times New Roman" w:cs="Times New Roman"/>
          <w:sz w:val="24"/>
          <w:szCs w:val="24"/>
        </w:rPr>
        <w:t xml:space="preserve">a reaction to how society, men of action, have belittled him. The deterministic society is crushing his existence. In an effort to lash out on society, he treats Lisa in the same way society has treated </w:t>
      </w:r>
      <w:r w:rsidR="00DF44E9" w:rsidRPr="005C3451">
        <w:rPr>
          <w:rFonts w:ascii="Times New Roman" w:hAnsi="Times New Roman" w:cs="Times New Roman"/>
          <w:sz w:val="24"/>
          <w:szCs w:val="24"/>
        </w:rPr>
        <w:t xml:space="preserve">him. The unexpected reaction from </w:t>
      </w:r>
      <w:r w:rsidR="00047EB9" w:rsidRPr="005C3451">
        <w:rPr>
          <w:rFonts w:ascii="Times New Roman" w:hAnsi="Times New Roman" w:cs="Times New Roman"/>
          <w:sz w:val="24"/>
          <w:szCs w:val="24"/>
        </w:rPr>
        <w:t>Li</w:t>
      </w:r>
      <w:r w:rsidR="00DF44E9" w:rsidRPr="005C3451">
        <w:rPr>
          <w:rFonts w:ascii="Times New Roman" w:hAnsi="Times New Roman" w:cs="Times New Roman"/>
          <w:sz w:val="24"/>
          <w:szCs w:val="24"/>
        </w:rPr>
        <w:t>s</w:t>
      </w:r>
      <w:r w:rsidR="00047EB9" w:rsidRPr="005C3451">
        <w:rPr>
          <w:rFonts w:ascii="Times New Roman" w:hAnsi="Times New Roman" w:cs="Times New Roman"/>
          <w:sz w:val="24"/>
          <w:szCs w:val="24"/>
        </w:rPr>
        <w:t xml:space="preserve">a, one of Christian self-sacrificial love, catches the underground man off guard. Lisa’s act of love </w:t>
      </w:r>
      <w:r w:rsidRPr="005C3451">
        <w:rPr>
          <w:rFonts w:ascii="Times New Roman" w:hAnsi="Times New Roman" w:cs="Times New Roman"/>
          <w:sz w:val="24"/>
          <w:szCs w:val="24"/>
        </w:rPr>
        <w:t xml:space="preserve">has the potential to </w:t>
      </w:r>
      <w:r w:rsidR="00047EB9" w:rsidRPr="005C3451">
        <w:rPr>
          <w:rFonts w:ascii="Times New Roman" w:hAnsi="Times New Roman" w:cs="Times New Roman"/>
          <w:sz w:val="24"/>
          <w:szCs w:val="24"/>
        </w:rPr>
        <w:t xml:space="preserve">destroy the </w:t>
      </w:r>
      <w:r w:rsidRPr="005C3451">
        <w:rPr>
          <w:rFonts w:ascii="Times New Roman" w:hAnsi="Times New Roman" w:cs="Times New Roman"/>
          <w:sz w:val="24"/>
          <w:szCs w:val="24"/>
        </w:rPr>
        <w:t xml:space="preserve">vicious </w:t>
      </w:r>
      <w:r w:rsidR="00047EB9" w:rsidRPr="005C3451">
        <w:rPr>
          <w:rFonts w:ascii="Times New Roman" w:hAnsi="Times New Roman" w:cs="Times New Roman"/>
          <w:sz w:val="24"/>
          <w:szCs w:val="24"/>
        </w:rPr>
        <w:t xml:space="preserve">loop </w:t>
      </w:r>
      <w:r w:rsidRPr="005C3451">
        <w:rPr>
          <w:rFonts w:ascii="Times New Roman" w:hAnsi="Times New Roman" w:cs="Times New Roman"/>
          <w:sz w:val="24"/>
          <w:szCs w:val="24"/>
        </w:rPr>
        <w:t>of self-loathing and self-destruction</w:t>
      </w:r>
      <w:r w:rsidR="00FF03A5" w:rsidRPr="005C3451">
        <w:rPr>
          <w:rFonts w:ascii="Times New Roman" w:hAnsi="Times New Roman" w:cs="Times New Roman"/>
          <w:sz w:val="24"/>
          <w:szCs w:val="24"/>
        </w:rPr>
        <w:t xml:space="preserve"> that paralyzes the underground man</w:t>
      </w:r>
      <w:r w:rsidRPr="005C3451">
        <w:rPr>
          <w:rFonts w:ascii="Times New Roman" w:hAnsi="Times New Roman" w:cs="Times New Roman"/>
          <w:sz w:val="24"/>
          <w:szCs w:val="24"/>
        </w:rPr>
        <w:t>. Blinded by rage that Lisa</w:t>
      </w:r>
      <w:r w:rsidR="00FF03A5" w:rsidRPr="005C3451">
        <w:rPr>
          <w:rFonts w:ascii="Times New Roman" w:hAnsi="Times New Roman" w:cs="Times New Roman"/>
          <w:sz w:val="24"/>
          <w:szCs w:val="24"/>
        </w:rPr>
        <w:t xml:space="preserve">, a </w:t>
      </w:r>
      <w:r w:rsidRPr="005C3451">
        <w:rPr>
          <w:rFonts w:ascii="Times New Roman" w:hAnsi="Times New Roman" w:cs="Times New Roman"/>
          <w:sz w:val="24"/>
          <w:szCs w:val="24"/>
        </w:rPr>
        <w:t>prostitute, is in a position to “rescue” him, the underground man doesn’t recognize his chance to escape the vicious circle.</w:t>
      </w:r>
      <w:r w:rsidR="00B170E9" w:rsidRPr="005C3451">
        <w:rPr>
          <w:rFonts w:ascii="Times New Roman" w:hAnsi="Times New Roman" w:cs="Times New Roman"/>
          <w:sz w:val="24"/>
          <w:szCs w:val="24"/>
        </w:rPr>
        <w:t xml:space="preserve"> </w:t>
      </w:r>
      <w:r w:rsidR="00E05B94" w:rsidRPr="005C3451">
        <w:rPr>
          <w:rFonts w:ascii="Times New Roman" w:hAnsi="Times New Roman" w:cs="Times New Roman"/>
          <w:sz w:val="24"/>
          <w:szCs w:val="24"/>
        </w:rPr>
        <w:t>The condit</w:t>
      </w:r>
      <w:r w:rsidR="00B170E9" w:rsidRPr="005C3451">
        <w:rPr>
          <w:rFonts w:ascii="Times New Roman" w:hAnsi="Times New Roman" w:cs="Times New Roman"/>
          <w:sz w:val="24"/>
          <w:szCs w:val="24"/>
        </w:rPr>
        <w:t>ion of the und</w:t>
      </w:r>
      <w:r w:rsidR="00F83863">
        <w:rPr>
          <w:rFonts w:ascii="Times New Roman" w:hAnsi="Times New Roman" w:cs="Times New Roman"/>
          <w:sz w:val="24"/>
          <w:szCs w:val="24"/>
        </w:rPr>
        <w:t>erground man can be viewed as a</w:t>
      </w:r>
      <w:r w:rsidR="00E05B94" w:rsidRPr="005C3451">
        <w:rPr>
          <w:rFonts w:ascii="Times New Roman" w:hAnsi="Times New Roman" w:cs="Times New Roman"/>
          <w:sz w:val="24"/>
          <w:szCs w:val="24"/>
        </w:rPr>
        <w:t xml:space="preserve"> c</w:t>
      </w:r>
      <w:r w:rsidR="00C765B2" w:rsidRPr="005C3451">
        <w:rPr>
          <w:rFonts w:ascii="Times New Roman" w:hAnsi="Times New Roman" w:cs="Times New Roman"/>
          <w:sz w:val="24"/>
          <w:szCs w:val="24"/>
        </w:rPr>
        <w:t xml:space="preserve">omment on the </w:t>
      </w:r>
      <w:r w:rsidR="00E05B94" w:rsidRPr="005C3451">
        <w:rPr>
          <w:rFonts w:ascii="Times New Roman" w:hAnsi="Times New Roman" w:cs="Times New Roman"/>
          <w:sz w:val="24"/>
          <w:szCs w:val="24"/>
        </w:rPr>
        <w:t>condition of the modern man in D</w:t>
      </w:r>
      <w:r w:rsidR="00C765B2" w:rsidRPr="005C3451">
        <w:rPr>
          <w:rFonts w:ascii="Times New Roman" w:hAnsi="Times New Roman" w:cs="Times New Roman"/>
          <w:sz w:val="24"/>
          <w:szCs w:val="24"/>
        </w:rPr>
        <w:t xml:space="preserve">ostoevsky’s times; he is drunk with </w:t>
      </w:r>
      <w:r w:rsidR="00F83863">
        <w:rPr>
          <w:rFonts w:ascii="Times New Roman" w:hAnsi="Times New Roman" w:cs="Times New Roman"/>
          <w:sz w:val="24"/>
          <w:szCs w:val="24"/>
        </w:rPr>
        <w:t>reasoning,</w:t>
      </w:r>
      <w:r w:rsidR="00E05B94" w:rsidRPr="005C3451">
        <w:rPr>
          <w:rFonts w:ascii="Times New Roman" w:hAnsi="Times New Roman" w:cs="Times New Roman"/>
          <w:sz w:val="24"/>
          <w:szCs w:val="24"/>
        </w:rPr>
        <w:t xml:space="preserve"> and logical solutions to all things that he forgets </w:t>
      </w:r>
      <w:r w:rsidR="00FF03A5" w:rsidRPr="005C3451">
        <w:rPr>
          <w:rFonts w:ascii="Times New Roman" w:hAnsi="Times New Roman" w:cs="Times New Roman"/>
          <w:sz w:val="24"/>
          <w:szCs w:val="24"/>
        </w:rPr>
        <w:t xml:space="preserve">love and </w:t>
      </w:r>
      <w:r w:rsidR="00E05B94" w:rsidRPr="005C3451">
        <w:rPr>
          <w:rFonts w:ascii="Times New Roman" w:hAnsi="Times New Roman" w:cs="Times New Roman"/>
          <w:sz w:val="24"/>
          <w:szCs w:val="24"/>
        </w:rPr>
        <w:t xml:space="preserve">religion. In a brief moment of clarity the underground man </w:t>
      </w:r>
      <w:proofErr w:type="gramStart"/>
      <w:r w:rsidR="00E05B94" w:rsidRPr="005C3451">
        <w:rPr>
          <w:rFonts w:ascii="Times New Roman" w:hAnsi="Times New Roman" w:cs="Times New Roman"/>
          <w:sz w:val="24"/>
          <w:szCs w:val="24"/>
        </w:rPr>
        <w:t>quips that</w:t>
      </w:r>
      <w:proofErr w:type="gramEnd"/>
      <w:r w:rsidR="00E05B94" w:rsidRPr="005C3451">
        <w:rPr>
          <w:rFonts w:ascii="Times New Roman" w:hAnsi="Times New Roman" w:cs="Times New Roman"/>
          <w:sz w:val="24"/>
          <w:szCs w:val="24"/>
        </w:rPr>
        <w:t xml:space="preserve"> “reason is an excellent thing. There is no doubt about it. But reason is only reason, and it can only satisfy the reasoning ability of man, whereas volition is a manifestation of the whole of life…of the whole of human life” (286). </w:t>
      </w:r>
      <w:r w:rsidR="00FF03A5" w:rsidRPr="005C3451">
        <w:rPr>
          <w:rFonts w:ascii="Times New Roman" w:hAnsi="Times New Roman" w:cs="Times New Roman"/>
          <w:sz w:val="24"/>
          <w:szCs w:val="24"/>
        </w:rPr>
        <w:t xml:space="preserve">But this moment of clarity is </w:t>
      </w:r>
      <w:r w:rsidR="00570F78" w:rsidRPr="005C3451">
        <w:rPr>
          <w:rFonts w:ascii="Times New Roman" w:hAnsi="Times New Roman" w:cs="Times New Roman"/>
          <w:sz w:val="24"/>
          <w:szCs w:val="24"/>
        </w:rPr>
        <w:t xml:space="preserve">quickly </w:t>
      </w:r>
      <w:r w:rsidR="00FF03A5" w:rsidRPr="005C3451">
        <w:rPr>
          <w:rFonts w:ascii="Times New Roman" w:hAnsi="Times New Roman" w:cs="Times New Roman"/>
          <w:sz w:val="24"/>
          <w:szCs w:val="24"/>
        </w:rPr>
        <w:t xml:space="preserve">lost </w:t>
      </w:r>
      <w:r w:rsidR="00081B15" w:rsidRPr="005C3451">
        <w:rPr>
          <w:rFonts w:ascii="Times New Roman" w:hAnsi="Times New Roman" w:cs="Times New Roman"/>
          <w:sz w:val="24"/>
          <w:szCs w:val="24"/>
        </w:rPr>
        <w:t xml:space="preserve">within the tornado of spite. </w:t>
      </w:r>
    </w:p>
    <w:p w14:paraId="1CD88C76" w14:textId="77777777" w:rsidR="003C28E8" w:rsidRPr="005C3451" w:rsidRDefault="003C28E8" w:rsidP="00841DC5">
      <w:pPr>
        <w:spacing w:line="480" w:lineRule="auto"/>
        <w:rPr>
          <w:rFonts w:ascii="Times New Roman" w:hAnsi="Times New Roman" w:cs="Times New Roman"/>
          <w:b/>
          <w:sz w:val="24"/>
          <w:szCs w:val="24"/>
        </w:rPr>
      </w:pPr>
    </w:p>
    <w:p w14:paraId="3A914A55" w14:textId="77777777" w:rsidR="00310B97" w:rsidRPr="005C3451" w:rsidRDefault="00310B97" w:rsidP="00841DC5">
      <w:pPr>
        <w:spacing w:line="480" w:lineRule="auto"/>
        <w:rPr>
          <w:rFonts w:ascii="Times New Roman" w:hAnsi="Times New Roman" w:cs="Times New Roman"/>
          <w:b/>
          <w:sz w:val="24"/>
          <w:szCs w:val="24"/>
        </w:rPr>
      </w:pPr>
      <w:r w:rsidRPr="005C3451">
        <w:rPr>
          <w:rFonts w:ascii="Times New Roman" w:hAnsi="Times New Roman" w:cs="Times New Roman"/>
          <w:b/>
          <w:sz w:val="24"/>
          <w:szCs w:val="24"/>
        </w:rPr>
        <w:t>Crime and Punishment</w:t>
      </w:r>
    </w:p>
    <w:p w14:paraId="72DD72F2" w14:textId="3FBA8B10" w:rsidR="003B7236" w:rsidRPr="005C3451" w:rsidRDefault="00122BA4" w:rsidP="003B7236">
      <w:pPr>
        <w:spacing w:line="480" w:lineRule="auto"/>
        <w:rPr>
          <w:rFonts w:ascii="Times New Roman" w:hAnsi="Times New Roman" w:cs="Times New Roman"/>
          <w:sz w:val="24"/>
          <w:szCs w:val="24"/>
        </w:rPr>
      </w:pPr>
      <w:r w:rsidRPr="005C3451">
        <w:rPr>
          <w:rFonts w:ascii="Times New Roman" w:hAnsi="Times New Roman" w:cs="Times New Roman"/>
          <w:sz w:val="24"/>
          <w:szCs w:val="24"/>
        </w:rPr>
        <w:t xml:space="preserve">In </w:t>
      </w:r>
      <w:r w:rsidRPr="005C3451">
        <w:rPr>
          <w:rFonts w:ascii="Times New Roman" w:hAnsi="Times New Roman" w:cs="Times New Roman"/>
          <w:i/>
          <w:sz w:val="24"/>
          <w:szCs w:val="24"/>
        </w:rPr>
        <w:t>Crime and Punishment</w:t>
      </w:r>
      <w:r w:rsidRPr="005C3451">
        <w:rPr>
          <w:rFonts w:ascii="Times New Roman" w:hAnsi="Times New Roman" w:cs="Times New Roman"/>
          <w:sz w:val="24"/>
          <w:szCs w:val="24"/>
        </w:rPr>
        <w:t xml:space="preserve"> we meet </w:t>
      </w:r>
      <w:proofErr w:type="spellStart"/>
      <w:r w:rsidRPr="005C3451">
        <w:rPr>
          <w:rFonts w:ascii="Times New Roman" w:hAnsi="Times New Roman" w:cs="Times New Roman"/>
          <w:sz w:val="24"/>
          <w:szCs w:val="24"/>
        </w:rPr>
        <w:t>Raskolnikov</w:t>
      </w:r>
      <w:proofErr w:type="spellEnd"/>
      <w:r w:rsidRPr="005C3451">
        <w:rPr>
          <w:rFonts w:ascii="Times New Roman" w:hAnsi="Times New Roman" w:cs="Times New Roman"/>
          <w:sz w:val="24"/>
          <w:szCs w:val="24"/>
        </w:rPr>
        <w:t>, a young law student</w:t>
      </w:r>
      <w:r w:rsidR="00DA1136" w:rsidRPr="005C3451">
        <w:rPr>
          <w:rFonts w:ascii="Times New Roman" w:hAnsi="Times New Roman" w:cs="Times New Roman"/>
          <w:sz w:val="24"/>
          <w:szCs w:val="24"/>
        </w:rPr>
        <w:t>,</w:t>
      </w:r>
      <w:r w:rsidRPr="005C3451">
        <w:rPr>
          <w:rFonts w:ascii="Times New Roman" w:hAnsi="Times New Roman" w:cs="Times New Roman"/>
          <w:sz w:val="24"/>
          <w:szCs w:val="24"/>
        </w:rPr>
        <w:t xml:space="preserve"> who seems to share certain characteristics with the underground man. </w:t>
      </w:r>
      <w:r w:rsidR="00DA1136" w:rsidRPr="005C3451">
        <w:rPr>
          <w:rFonts w:ascii="Times New Roman" w:hAnsi="Times New Roman" w:cs="Times New Roman"/>
          <w:sz w:val="24"/>
          <w:szCs w:val="24"/>
        </w:rPr>
        <w:t xml:space="preserve">Similar to the underground man, </w:t>
      </w:r>
      <w:proofErr w:type="spellStart"/>
      <w:r w:rsidR="00DA1136" w:rsidRPr="005C3451">
        <w:rPr>
          <w:rFonts w:ascii="Times New Roman" w:hAnsi="Times New Roman" w:cs="Times New Roman"/>
          <w:sz w:val="24"/>
          <w:szCs w:val="24"/>
        </w:rPr>
        <w:t>Raskolnikov</w:t>
      </w:r>
      <w:proofErr w:type="spellEnd"/>
      <w:r w:rsidR="00DA1136" w:rsidRPr="005C3451">
        <w:rPr>
          <w:rFonts w:ascii="Times New Roman" w:hAnsi="Times New Roman" w:cs="Times New Roman"/>
          <w:sz w:val="24"/>
          <w:szCs w:val="24"/>
        </w:rPr>
        <w:t xml:space="preserve"> has </w:t>
      </w:r>
      <w:commentRangeStart w:id="48"/>
      <w:r w:rsidR="00DA1136" w:rsidRPr="005C3451">
        <w:rPr>
          <w:rFonts w:ascii="Times New Roman" w:hAnsi="Times New Roman" w:cs="Times New Roman"/>
          <w:sz w:val="24"/>
          <w:szCs w:val="24"/>
        </w:rPr>
        <w:t>“hardly any friends at the universit</w:t>
      </w:r>
      <w:r w:rsidR="00373CB2" w:rsidRPr="005C3451">
        <w:rPr>
          <w:rFonts w:ascii="Times New Roman" w:hAnsi="Times New Roman" w:cs="Times New Roman"/>
          <w:sz w:val="24"/>
          <w:szCs w:val="24"/>
        </w:rPr>
        <w:t xml:space="preserve">y.” </w:t>
      </w:r>
      <w:commentRangeEnd w:id="48"/>
      <w:r w:rsidR="0066758E">
        <w:rPr>
          <w:rStyle w:val="CommentReference"/>
        </w:rPr>
        <w:commentReference w:id="48"/>
      </w:r>
      <w:r w:rsidR="00373CB2" w:rsidRPr="005C3451">
        <w:rPr>
          <w:rFonts w:ascii="Times New Roman" w:hAnsi="Times New Roman" w:cs="Times New Roman"/>
          <w:sz w:val="24"/>
          <w:szCs w:val="24"/>
        </w:rPr>
        <w:t>In relation to other</w:t>
      </w:r>
      <w:r w:rsidR="004644B6" w:rsidRPr="005C3451">
        <w:rPr>
          <w:rFonts w:ascii="Times New Roman" w:hAnsi="Times New Roman" w:cs="Times New Roman"/>
          <w:sz w:val="24"/>
          <w:szCs w:val="24"/>
        </w:rPr>
        <w:t>s</w:t>
      </w:r>
      <w:r w:rsidR="00373CB2" w:rsidRPr="005C3451">
        <w:rPr>
          <w:rFonts w:ascii="Times New Roman" w:hAnsi="Times New Roman" w:cs="Times New Roman"/>
          <w:sz w:val="24"/>
          <w:szCs w:val="24"/>
        </w:rPr>
        <w:t xml:space="preserve"> it is said that “</w:t>
      </w:r>
      <w:r w:rsidR="00DA1136" w:rsidRPr="005C3451">
        <w:rPr>
          <w:rFonts w:ascii="Times New Roman" w:hAnsi="Times New Roman" w:cs="Times New Roman"/>
          <w:sz w:val="24"/>
          <w:szCs w:val="24"/>
        </w:rPr>
        <w:t>no one liked him...he seemed to some of his comrades to look down upon them as though he were superior in development, knowledge and convictions…”</w:t>
      </w:r>
      <w:r w:rsidR="00373CB2" w:rsidRPr="005C3451">
        <w:rPr>
          <w:rFonts w:ascii="Times New Roman" w:hAnsi="Times New Roman" w:cs="Times New Roman"/>
          <w:sz w:val="24"/>
          <w:szCs w:val="24"/>
        </w:rPr>
        <w:t xml:space="preserve"> (52). He lives in a room described by several characters as a coffin, not far off from </w:t>
      </w:r>
      <w:r w:rsidR="00373CB2" w:rsidRPr="005C3451">
        <w:rPr>
          <w:rFonts w:ascii="Times New Roman" w:hAnsi="Times New Roman" w:cs="Times New Roman"/>
          <w:sz w:val="24"/>
          <w:szCs w:val="24"/>
        </w:rPr>
        <w:lastRenderedPageBreak/>
        <w:t>living in the underground.</w:t>
      </w:r>
      <w:r w:rsidR="00082203" w:rsidRPr="005C3451">
        <w:rPr>
          <w:rFonts w:ascii="Times New Roman" w:hAnsi="Times New Roman" w:cs="Times New Roman"/>
          <w:sz w:val="24"/>
          <w:szCs w:val="24"/>
        </w:rPr>
        <w:t xml:space="preserve"> </w:t>
      </w:r>
      <w:proofErr w:type="spellStart"/>
      <w:r w:rsidR="00082203" w:rsidRPr="005C3451">
        <w:rPr>
          <w:rFonts w:ascii="Times New Roman" w:hAnsi="Times New Roman" w:cs="Times New Roman"/>
          <w:sz w:val="24"/>
          <w:szCs w:val="24"/>
        </w:rPr>
        <w:t>Raskolnikov</w:t>
      </w:r>
      <w:proofErr w:type="spellEnd"/>
      <w:r w:rsidR="00082203" w:rsidRPr="005C3451">
        <w:rPr>
          <w:rFonts w:ascii="Times New Roman" w:hAnsi="Times New Roman" w:cs="Times New Roman"/>
          <w:sz w:val="24"/>
          <w:szCs w:val="24"/>
        </w:rPr>
        <w:t xml:space="preserve"> is also terribly conflicted in his thoughts and actions. </w:t>
      </w:r>
      <w:r w:rsidR="00E84DB8" w:rsidRPr="005C3451">
        <w:rPr>
          <w:rFonts w:ascii="Times New Roman" w:hAnsi="Times New Roman" w:cs="Times New Roman"/>
          <w:sz w:val="24"/>
          <w:szCs w:val="24"/>
        </w:rPr>
        <w:t xml:space="preserve">At times </w:t>
      </w:r>
      <w:proofErr w:type="spellStart"/>
      <w:r w:rsidR="00E84DB8" w:rsidRPr="005C3451">
        <w:rPr>
          <w:rFonts w:ascii="Times New Roman" w:hAnsi="Times New Roman" w:cs="Times New Roman"/>
          <w:sz w:val="24"/>
          <w:szCs w:val="24"/>
        </w:rPr>
        <w:t>Raskolnikov</w:t>
      </w:r>
      <w:proofErr w:type="spellEnd"/>
      <w:r w:rsidR="00E84DB8" w:rsidRPr="005C3451">
        <w:rPr>
          <w:rFonts w:ascii="Times New Roman" w:hAnsi="Times New Roman" w:cs="Times New Roman"/>
          <w:sz w:val="24"/>
          <w:szCs w:val="24"/>
        </w:rPr>
        <w:t xml:space="preserve"> acts in a purely logical fashion r</w:t>
      </w:r>
      <w:r w:rsidR="00082203" w:rsidRPr="005C3451">
        <w:rPr>
          <w:rFonts w:ascii="Times New Roman" w:hAnsi="Times New Roman" w:cs="Times New Roman"/>
          <w:sz w:val="24"/>
          <w:szCs w:val="24"/>
        </w:rPr>
        <w:t xml:space="preserve">eminiscent of the “man of action” in a deterministic society in </w:t>
      </w:r>
      <w:r w:rsidR="00E84DB8" w:rsidRPr="005C3451">
        <w:rPr>
          <w:rFonts w:ascii="Times New Roman" w:hAnsi="Times New Roman" w:cs="Times New Roman"/>
          <w:i/>
          <w:sz w:val="24"/>
          <w:szCs w:val="24"/>
        </w:rPr>
        <w:t>Notes from the Underground</w:t>
      </w:r>
      <w:r w:rsidR="00082203" w:rsidRPr="005C3451">
        <w:rPr>
          <w:rFonts w:ascii="Times New Roman" w:hAnsi="Times New Roman" w:cs="Times New Roman"/>
          <w:i/>
          <w:sz w:val="24"/>
          <w:szCs w:val="24"/>
        </w:rPr>
        <w:t>.</w:t>
      </w:r>
      <w:r w:rsidR="00082203" w:rsidRPr="005C3451">
        <w:rPr>
          <w:rFonts w:ascii="Times New Roman" w:hAnsi="Times New Roman" w:cs="Times New Roman"/>
          <w:sz w:val="24"/>
          <w:szCs w:val="24"/>
        </w:rPr>
        <w:t xml:space="preserve"> </w:t>
      </w:r>
      <w:r w:rsidR="00E84DB8" w:rsidRPr="005C3451">
        <w:rPr>
          <w:rFonts w:ascii="Times New Roman" w:hAnsi="Times New Roman" w:cs="Times New Roman"/>
          <w:sz w:val="24"/>
          <w:szCs w:val="24"/>
        </w:rPr>
        <w:t>At other times h</w:t>
      </w:r>
      <w:r w:rsidR="00082203" w:rsidRPr="005C3451">
        <w:rPr>
          <w:rFonts w:ascii="Times New Roman" w:hAnsi="Times New Roman" w:cs="Times New Roman"/>
          <w:sz w:val="24"/>
          <w:szCs w:val="24"/>
        </w:rPr>
        <w:t xml:space="preserve">e acts according to </w:t>
      </w:r>
      <w:r w:rsidR="00E84DB8" w:rsidRPr="005C3451">
        <w:rPr>
          <w:rFonts w:ascii="Times New Roman" w:hAnsi="Times New Roman" w:cs="Times New Roman"/>
          <w:sz w:val="24"/>
          <w:szCs w:val="24"/>
        </w:rPr>
        <w:t xml:space="preserve">Christian self-sacrificial love, albeit he </w:t>
      </w:r>
      <w:r w:rsidR="00082203" w:rsidRPr="005C3451">
        <w:rPr>
          <w:rFonts w:ascii="Times New Roman" w:hAnsi="Times New Roman" w:cs="Times New Roman"/>
          <w:sz w:val="24"/>
          <w:szCs w:val="24"/>
        </w:rPr>
        <w:t xml:space="preserve">regrets it immediately. </w:t>
      </w:r>
      <w:r w:rsidR="00E84DB8" w:rsidRPr="005C3451">
        <w:rPr>
          <w:rFonts w:ascii="Times New Roman" w:hAnsi="Times New Roman" w:cs="Times New Roman"/>
          <w:sz w:val="24"/>
          <w:szCs w:val="24"/>
        </w:rPr>
        <w:t xml:space="preserve">Take for example when </w:t>
      </w:r>
      <w:proofErr w:type="spellStart"/>
      <w:r w:rsidR="00E84DB8" w:rsidRPr="005C3451">
        <w:rPr>
          <w:rFonts w:ascii="Times New Roman" w:hAnsi="Times New Roman" w:cs="Times New Roman"/>
          <w:sz w:val="24"/>
          <w:szCs w:val="24"/>
        </w:rPr>
        <w:t>Raskolnikov</w:t>
      </w:r>
      <w:proofErr w:type="spellEnd"/>
      <w:r w:rsidR="00E84DB8" w:rsidRPr="005C3451">
        <w:rPr>
          <w:rFonts w:ascii="Times New Roman" w:hAnsi="Times New Roman" w:cs="Times New Roman"/>
          <w:sz w:val="24"/>
          <w:szCs w:val="24"/>
        </w:rPr>
        <w:t xml:space="preserve"> gives the last of his money to the </w:t>
      </w:r>
      <w:proofErr w:type="spellStart"/>
      <w:r w:rsidR="00E84DB8" w:rsidRPr="005C3451">
        <w:rPr>
          <w:rFonts w:ascii="Times New Roman" w:hAnsi="Times New Roman" w:cs="Times New Roman"/>
          <w:sz w:val="24"/>
          <w:szCs w:val="24"/>
        </w:rPr>
        <w:t>Marmeladov’s</w:t>
      </w:r>
      <w:proofErr w:type="spellEnd"/>
      <w:r w:rsidR="00E84DB8" w:rsidRPr="005C3451">
        <w:rPr>
          <w:rFonts w:ascii="Times New Roman" w:hAnsi="Times New Roman" w:cs="Times New Roman"/>
          <w:sz w:val="24"/>
          <w:szCs w:val="24"/>
        </w:rPr>
        <w:t xml:space="preserve"> </w:t>
      </w:r>
      <w:r w:rsidR="00D2653B" w:rsidRPr="005C3451">
        <w:rPr>
          <w:rFonts w:ascii="Times New Roman" w:hAnsi="Times New Roman" w:cs="Times New Roman"/>
          <w:sz w:val="24"/>
          <w:szCs w:val="24"/>
        </w:rPr>
        <w:t xml:space="preserve">only to turn around and think “What a stupid thing I’ve done…they have Sonia and I want it myself.” (28). </w:t>
      </w:r>
      <w:r w:rsidR="00082203" w:rsidRPr="005C3451">
        <w:rPr>
          <w:rFonts w:ascii="Times New Roman" w:hAnsi="Times New Roman" w:cs="Times New Roman"/>
          <w:sz w:val="24"/>
          <w:szCs w:val="24"/>
        </w:rPr>
        <w:t xml:space="preserve">His oscillation between </w:t>
      </w:r>
      <w:r w:rsidR="00E84DB8" w:rsidRPr="005C3451">
        <w:rPr>
          <w:rFonts w:ascii="Times New Roman" w:hAnsi="Times New Roman" w:cs="Times New Roman"/>
          <w:sz w:val="24"/>
          <w:szCs w:val="24"/>
        </w:rPr>
        <w:t xml:space="preserve">acts of </w:t>
      </w:r>
      <w:r w:rsidR="00082203" w:rsidRPr="005C3451">
        <w:rPr>
          <w:rFonts w:ascii="Times New Roman" w:hAnsi="Times New Roman" w:cs="Times New Roman"/>
          <w:sz w:val="24"/>
          <w:szCs w:val="24"/>
        </w:rPr>
        <w:t>Christian s</w:t>
      </w:r>
      <w:r w:rsidR="00D2653B" w:rsidRPr="005C3451">
        <w:rPr>
          <w:rFonts w:ascii="Times New Roman" w:hAnsi="Times New Roman" w:cs="Times New Roman"/>
          <w:sz w:val="24"/>
          <w:szCs w:val="24"/>
        </w:rPr>
        <w:t>elf-sacrificial love and acts</w:t>
      </w:r>
      <w:r w:rsidR="00082203" w:rsidRPr="005C3451">
        <w:rPr>
          <w:rFonts w:ascii="Times New Roman" w:hAnsi="Times New Roman" w:cs="Times New Roman"/>
          <w:sz w:val="24"/>
          <w:szCs w:val="24"/>
        </w:rPr>
        <w:t xml:space="preserve"> </w:t>
      </w:r>
      <w:r w:rsidR="00A16AD3" w:rsidRPr="005C3451">
        <w:rPr>
          <w:rFonts w:ascii="Times New Roman" w:hAnsi="Times New Roman" w:cs="Times New Roman"/>
          <w:sz w:val="24"/>
          <w:szCs w:val="24"/>
        </w:rPr>
        <w:t>of</w:t>
      </w:r>
      <w:r w:rsidR="00D2653B" w:rsidRPr="005C3451">
        <w:rPr>
          <w:rFonts w:ascii="Times New Roman" w:hAnsi="Times New Roman" w:cs="Times New Roman"/>
          <w:sz w:val="24"/>
          <w:szCs w:val="24"/>
        </w:rPr>
        <w:t xml:space="preserve"> his</w:t>
      </w:r>
      <w:r w:rsidR="00082203" w:rsidRPr="005C3451">
        <w:rPr>
          <w:rFonts w:ascii="Times New Roman" w:hAnsi="Times New Roman" w:cs="Times New Roman"/>
          <w:sz w:val="24"/>
          <w:szCs w:val="24"/>
        </w:rPr>
        <w:t xml:space="preserve"> </w:t>
      </w:r>
      <w:r w:rsidR="00D2653B" w:rsidRPr="005C3451">
        <w:rPr>
          <w:rFonts w:ascii="Times New Roman" w:hAnsi="Times New Roman" w:cs="Times New Roman"/>
          <w:sz w:val="24"/>
          <w:szCs w:val="24"/>
        </w:rPr>
        <w:t>self-</w:t>
      </w:r>
      <w:r w:rsidR="00082203" w:rsidRPr="005C3451">
        <w:rPr>
          <w:rFonts w:ascii="Times New Roman" w:hAnsi="Times New Roman" w:cs="Times New Roman"/>
          <w:sz w:val="24"/>
          <w:szCs w:val="24"/>
        </w:rPr>
        <w:t>interest show that he is capabl</w:t>
      </w:r>
      <w:r w:rsidR="00D05B4C" w:rsidRPr="005C3451">
        <w:rPr>
          <w:rFonts w:ascii="Times New Roman" w:hAnsi="Times New Roman" w:cs="Times New Roman"/>
          <w:sz w:val="24"/>
          <w:szCs w:val="24"/>
        </w:rPr>
        <w:t>e of “free will” but is leaning heavily towards acting logically, according to his best interests.</w:t>
      </w:r>
      <w:r w:rsidR="00D2653B" w:rsidRPr="005C3451">
        <w:rPr>
          <w:rFonts w:ascii="Times New Roman" w:hAnsi="Times New Roman" w:cs="Times New Roman"/>
          <w:sz w:val="24"/>
          <w:szCs w:val="24"/>
        </w:rPr>
        <w:t xml:space="preserve"> </w:t>
      </w:r>
      <w:r w:rsidR="00373CB2" w:rsidRPr="005C3451">
        <w:rPr>
          <w:rFonts w:ascii="Times New Roman" w:hAnsi="Times New Roman" w:cs="Times New Roman"/>
          <w:sz w:val="24"/>
          <w:szCs w:val="24"/>
        </w:rPr>
        <w:t xml:space="preserve"> </w:t>
      </w:r>
      <w:r w:rsidR="00754572" w:rsidRPr="005C3451">
        <w:rPr>
          <w:rFonts w:ascii="Times New Roman" w:hAnsi="Times New Roman" w:cs="Times New Roman"/>
          <w:sz w:val="24"/>
          <w:szCs w:val="24"/>
        </w:rPr>
        <w:t>In contrast</w:t>
      </w:r>
      <w:r w:rsidR="00F83863">
        <w:rPr>
          <w:rFonts w:ascii="Times New Roman" w:hAnsi="Times New Roman" w:cs="Times New Roman"/>
          <w:sz w:val="24"/>
          <w:szCs w:val="24"/>
        </w:rPr>
        <w:t xml:space="preserve"> to the underground man</w:t>
      </w:r>
      <w:r w:rsidR="00754572" w:rsidRPr="005C3451">
        <w:rPr>
          <w:rFonts w:ascii="Times New Roman" w:hAnsi="Times New Roman" w:cs="Times New Roman"/>
          <w:sz w:val="24"/>
          <w:szCs w:val="24"/>
        </w:rPr>
        <w:t xml:space="preserve">, </w:t>
      </w:r>
      <w:proofErr w:type="spellStart"/>
      <w:r w:rsidR="007C72A9" w:rsidRPr="005C3451">
        <w:rPr>
          <w:rFonts w:ascii="Times New Roman" w:hAnsi="Times New Roman" w:cs="Times New Roman"/>
          <w:sz w:val="24"/>
          <w:szCs w:val="24"/>
        </w:rPr>
        <w:t>Raskolnikov</w:t>
      </w:r>
      <w:proofErr w:type="spellEnd"/>
      <w:r w:rsidR="007C72A9" w:rsidRPr="005C3451">
        <w:rPr>
          <w:rFonts w:ascii="Times New Roman" w:hAnsi="Times New Roman" w:cs="Times New Roman"/>
          <w:sz w:val="24"/>
          <w:szCs w:val="24"/>
        </w:rPr>
        <w:t xml:space="preserve"> seems to be </w:t>
      </w:r>
      <w:r w:rsidR="00515DE9" w:rsidRPr="005C3451">
        <w:rPr>
          <w:rFonts w:ascii="Times New Roman" w:hAnsi="Times New Roman" w:cs="Times New Roman"/>
          <w:sz w:val="24"/>
          <w:szCs w:val="24"/>
        </w:rPr>
        <w:t xml:space="preserve">inclined towards </w:t>
      </w:r>
      <w:ins w:id="49" w:author="Evan Noll" w:date="2014-03-05T19:44:00Z">
        <w:r w:rsidR="0066758E">
          <w:rPr>
            <w:rFonts w:ascii="Times New Roman" w:hAnsi="Times New Roman" w:cs="Times New Roman"/>
            <w:sz w:val="24"/>
            <w:szCs w:val="24"/>
          </w:rPr>
          <w:t>‘</w:t>
        </w:r>
      </w:ins>
      <w:del w:id="50" w:author="Evan Noll" w:date="2014-03-05T19:44:00Z">
        <w:r w:rsidR="007C72A9" w:rsidRPr="005C3451" w:rsidDel="0066758E">
          <w:rPr>
            <w:rFonts w:ascii="Times New Roman" w:hAnsi="Times New Roman" w:cs="Times New Roman"/>
            <w:sz w:val="24"/>
            <w:szCs w:val="24"/>
          </w:rPr>
          <w:delText>“</w:delText>
        </w:r>
      </w:del>
      <w:r w:rsidR="007C72A9" w:rsidRPr="005C3451">
        <w:rPr>
          <w:rFonts w:ascii="Times New Roman" w:hAnsi="Times New Roman" w:cs="Times New Roman"/>
          <w:sz w:val="24"/>
          <w:szCs w:val="24"/>
        </w:rPr>
        <w:t>progressive</w:t>
      </w:r>
      <w:ins w:id="51" w:author="Evan Noll" w:date="2014-03-05T19:44:00Z">
        <w:r w:rsidR="0066758E">
          <w:rPr>
            <w:rFonts w:ascii="Times New Roman" w:hAnsi="Times New Roman" w:cs="Times New Roman"/>
            <w:sz w:val="24"/>
            <w:szCs w:val="24"/>
          </w:rPr>
          <w:t>’</w:t>
        </w:r>
      </w:ins>
      <w:del w:id="52" w:author="Evan Noll" w:date="2014-03-05T19:44:00Z">
        <w:r w:rsidR="007C72A9" w:rsidRPr="005C3451" w:rsidDel="0066758E">
          <w:rPr>
            <w:rFonts w:ascii="Times New Roman" w:hAnsi="Times New Roman" w:cs="Times New Roman"/>
            <w:sz w:val="24"/>
            <w:szCs w:val="24"/>
          </w:rPr>
          <w:delText>”</w:delText>
        </w:r>
      </w:del>
      <w:r w:rsidR="00515DE9" w:rsidRPr="005C3451">
        <w:rPr>
          <w:rFonts w:ascii="Times New Roman" w:hAnsi="Times New Roman" w:cs="Times New Roman"/>
          <w:sz w:val="24"/>
          <w:szCs w:val="24"/>
        </w:rPr>
        <w:t xml:space="preserve"> ideas toward which the underground man was in staunch opposition.</w:t>
      </w:r>
      <w:r w:rsidR="00175F7B" w:rsidRPr="005C3451">
        <w:rPr>
          <w:rFonts w:ascii="Times New Roman" w:hAnsi="Times New Roman" w:cs="Times New Roman"/>
          <w:sz w:val="24"/>
          <w:szCs w:val="24"/>
        </w:rPr>
        <w:t xml:space="preserve"> </w:t>
      </w:r>
      <w:r w:rsidR="003B7236" w:rsidRPr="005C3451">
        <w:rPr>
          <w:rFonts w:ascii="Times New Roman" w:hAnsi="Times New Roman" w:cs="Times New Roman"/>
          <w:sz w:val="24"/>
          <w:szCs w:val="24"/>
        </w:rPr>
        <w:t xml:space="preserve">Dostoevsky crafts </w:t>
      </w:r>
      <w:r w:rsidR="003B7236" w:rsidRPr="005C3451">
        <w:rPr>
          <w:rFonts w:ascii="Times New Roman" w:hAnsi="Times New Roman" w:cs="Times New Roman"/>
          <w:i/>
          <w:sz w:val="24"/>
          <w:szCs w:val="24"/>
        </w:rPr>
        <w:t>Crime and Punishment</w:t>
      </w:r>
      <w:r w:rsidR="003B7236" w:rsidRPr="005C3451">
        <w:rPr>
          <w:rFonts w:ascii="Times New Roman" w:hAnsi="Times New Roman" w:cs="Times New Roman"/>
          <w:sz w:val="24"/>
          <w:szCs w:val="24"/>
        </w:rPr>
        <w:t xml:space="preserve"> to develop</w:t>
      </w:r>
      <w:r w:rsidR="00FB5588" w:rsidRPr="005C3451">
        <w:rPr>
          <w:rFonts w:ascii="Times New Roman" w:hAnsi="Times New Roman" w:cs="Times New Roman"/>
          <w:sz w:val="24"/>
          <w:szCs w:val="24"/>
        </w:rPr>
        <w:t>,</w:t>
      </w:r>
      <w:r w:rsidR="003B7236" w:rsidRPr="005C3451">
        <w:rPr>
          <w:rFonts w:ascii="Times New Roman" w:hAnsi="Times New Roman" w:cs="Times New Roman"/>
          <w:sz w:val="24"/>
          <w:szCs w:val="24"/>
        </w:rPr>
        <w:t xml:space="preserve"> </w:t>
      </w:r>
      <w:r w:rsidR="00FB5588" w:rsidRPr="005C3451">
        <w:rPr>
          <w:rFonts w:ascii="Times New Roman" w:hAnsi="Times New Roman" w:cs="Times New Roman"/>
          <w:sz w:val="24"/>
          <w:szCs w:val="24"/>
        </w:rPr>
        <w:t xml:space="preserve">and take to the extreme, </w:t>
      </w:r>
      <w:r w:rsidR="003B7236" w:rsidRPr="005C3451">
        <w:rPr>
          <w:rFonts w:ascii="Times New Roman" w:hAnsi="Times New Roman" w:cs="Times New Roman"/>
          <w:sz w:val="24"/>
          <w:szCs w:val="24"/>
        </w:rPr>
        <w:t xml:space="preserve">the </w:t>
      </w:r>
      <w:r w:rsidR="00F83863">
        <w:rPr>
          <w:rFonts w:ascii="Times New Roman" w:hAnsi="Times New Roman" w:cs="Times New Roman"/>
          <w:sz w:val="24"/>
          <w:szCs w:val="24"/>
        </w:rPr>
        <w:t xml:space="preserve">progressive </w:t>
      </w:r>
      <w:r w:rsidR="003B7236" w:rsidRPr="005C3451">
        <w:rPr>
          <w:rFonts w:ascii="Times New Roman" w:hAnsi="Times New Roman" w:cs="Times New Roman"/>
          <w:sz w:val="24"/>
          <w:szCs w:val="24"/>
        </w:rPr>
        <w:t xml:space="preserve">ideas surrounding determinism and free will established in </w:t>
      </w:r>
      <w:r w:rsidR="003B7236" w:rsidRPr="005C3451">
        <w:rPr>
          <w:rFonts w:ascii="Times New Roman" w:hAnsi="Times New Roman" w:cs="Times New Roman"/>
          <w:i/>
          <w:sz w:val="24"/>
          <w:szCs w:val="24"/>
        </w:rPr>
        <w:t>Notes from the Undergroun</w:t>
      </w:r>
      <w:r w:rsidR="00F83863">
        <w:rPr>
          <w:rFonts w:ascii="Times New Roman" w:hAnsi="Times New Roman" w:cs="Times New Roman"/>
          <w:i/>
          <w:sz w:val="24"/>
          <w:szCs w:val="24"/>
        </w:rPr>
        <w:t>d</w:t>
      </w:r>
      <w:r w:rsidR="00170713" w:rsidRPr="005C3451">
        <w:rPr>
          <w:rFonts w:ascii="Times New Roman" w:hAnsi="Times New Roman" w:cs="Times New Roman"/>
          <w:i/>
          <w:sz w:val="24"/>
          <w:szCs w:val="24"/>
        </w:rPr>
        <w:t>.</w:t>
      </w:r>
      <w:r w:rsidR="003B7236" w:rsidRPr="005C3451">
        <w:rPr>
          <w:rFonts w:ascii="Times New Roman" w:hAnsi="Times New Roman" w:cs="Times New Roman"/>
          <w:sz w:val="24"/>
          <w:szCs w:val="24"/>
        </w:rPr>
        <w:t xml:space="preserve"> </w:t>
      </w:r>
    </w:p>
    <w:p w14:paraId="348FA67A" w14:textId="342555B8" w:rsidR="00D2653B" w:rsidRPr="005C3451" w:rsidRDefault="00175F7B" w:rsidP="00841DC5">
      <w:pPr>
        <w:spacing w:line="480" w:lineRule="auto"/>
        <w:rPr>
          <w:rFonts w:ascii="Times New Roman" w:hAnsi="Times New Roman" w:cs="Times New Roman"/>
          <w:sz w:val="24"/>
          <w:szCs w:val="24"/>
        </w:rPr>
      </w:pPr>
      <w:r w:rsidRPr="005C3451">
        <w:rPr>
          <w:rFonts w:ascii="Times New Roman" w:hAnsi="Times New Roman" w:cs="Times New Roman"/>
          <w:sz w:val="24"/>
          <w:szCs w:val="24"/>
        </w:rPr>
        <w:tab/>
      </w:r>
      <w:r w:rsidR="007C72A9" w:rsidRPr="005C3451">
        <w:rPr>
          <w:rFonts w:ascii="Times New Roman" w:hAnsi="Times New Roman" w:cs="Times New Roman"/>
          <w:sz w:val="24"/>
          <w:szCs w:val="24"/>
        </w:rPr>
        <w:t xml:space="preserve">In </w:t>
      </w:r>
      <w:r w:rsidR="00A2522B" w:rsidRPr="005C3451">
        <w:rPr>
          <w:rFonts w:ascii="Times New Roman" w:hAnsi="Times New Roman" w:cs="Times New Roman"/>
          <w:sz w:val="24"/>
          <w:szCs w:val="24"/>
        </w:rPr>
        <w:t>p</w:t>
      </w:r>
      <w:r w:rsidR="007C72A9" w:rsidRPr="005C3451">
        <w:rPr>
          <w:rFonts w:ascii="Times New Roman" w:hAnsi="Times New Roman" w:cs="Times New Roman"/>
          <w:sz w:val="24"/>
          <w:szCs w:val="24"/>
        </w:rPr>
        <w:t xml:space="preserve">art </w:t>
      </w:r>
      <w:r w:rsidR="00A2522B" w:rsidRPr="005C3451">
        <w:rPr>
          <w:rFonts w:ascii="Times New Roman" w:hAnsi="Times New Roman" w:cs="Times New Roman"/>
          <w:sz w:val="24"/>
          <w:szCs w:val="24"/>
        </w:rPr>
        <w:t>o</w:t>
      </w:r>
      <w:r w:rsidR="007C72A9" w:rsidRPr="005C3451">
        <w:rPr>
          <w:rFonts w:ascii="Times New Roman" w:hAnsi="Times New Roman" w:cs="Times New Roman"/>
          <w:sz w:val="24"/>
          <w:szCs w:val="24"/>
        </w:rPr>
        <w:t>ne</w:t>
      </w:r>
      <w:r w:rsidR="006E76E6" w:rsidRPr="005C3451">
        <w:rPr>
          <w:rFonts w:ascii="Times New Roman" w:hAnsi="Times New Roman" w:cs="Times New Roman"/>
          <w:sz w:val="24"/>
          <w:szCs w:val="24"/>
        </w:rPr>
        <w:t xml:space="preserve"> of the novel, Dostoevsky unveils</w:t>
      </w:r>
      <w:r w:rsidR="007C72A9" w:rsidRPr="005C3451">
        <w:rPr>
          <w:rFonts w:ascii="Times New Roman" w:hAnsi="Times New Roman" w:cs="Times New Roman"/>
          <w:sz w:val="24"/>
          <w:szCs w:val="24"/>
        </w:rPr>
        <w:t xml:space="preserve"> that </w:t>
      </w:r>
      <w:proofErr w:type="spellStart"/>
      <w:r w:rsidR="007C72A9" w:rsidRPr="005C3451">
        <w:rPr>
          <w:rFonts w:ascii="Times New Roman" w:hAnsi="Times New Roman" w:cs="Times New Roman"/>
          <w:sz w:val="24"/>
          <w:szCs w:val="24"/>
        </w:rPr>
        <w:t>Raskolnikov</w:t>
      </w:r>
      <w:proofErr w:type="spellEnd"/>
      <w:r w:rsidR="007C72A9" w:rsidRPr="005C3451">
        <w:rPr>
          <w:rFonts w:ascii="Times New Roman" w:hAnsi="Times New Roman" w:cs="Times New Roman"/>
          <w:sz w:val="24"/>
          <w:szCs w:val="24"/>
        </w:rPr>
        <w:t xml:space="preserve"> has been occupied with one such “progressive” </w:t>
      </w:r>
      <w:r w:rsidR="00CD5BD8" w:rsidRPr="005C3451">
        <w:rPr>
          <w:rFonts w:ascii="Times New Roman" w:hAnsi="Times New Roman" w:cs="Times New Roman"/>
          <w:sz w:val="24"/>
          <w:szCs w:val="24"/>
        </w:rPr>
        <w:t xml:space="preserve">idea: </w:t>
      </w:r>
      <w:r w:rsidR="007C72A9" w:rsidRPr="005C3451">
        <w:rPr>
          <w:rFonts w:ascii="Times New Roman" w:hAnsi="Times New Roman" w:cs="Times New Roman"/>
          <w:sz w:val="24"/>
          <w:szCs w:val="24"/>
        </w:rPr>
        <w:t>whether it is justified to murder one for t</w:t>
      </w:r>
      <w:r w:rsidR="004644B6" w:rsidRPr="005C3451">
        <w:rPr>
          <w:rFonts w:ascii="Times New Roman" w:hAnsi="Times New Roman" w:cs="Times New Roman"/>
          <w:sz w:val="24"/>
          <w:szCs w:val="24"/>
        </w:rPr>
        <w:t>he benefit of the many</w:t>
      </w:r>
      <w:r w:rsidR="00F844B8" w:rsidRPr="005C3451">
        <w:rPr>
          <w:rFonts w:ascii="Times New Roman" w:hAnsi="Times New Roman" w:cs="Times New Roman"/>
          <w:sz w:val="24"/>
          <w:szCs w:val="24"/>
        </w:rPr>
        <w:t xml:space="preserve">. Through inner dialogue </w:t>
      </w:r>
      <w:proofErr w:type="spellStart"/>
      <w:r w:rsidR="00F844B8" w:rsidRPr="005C3451">
        <w:rPr>
          <w:rFonts w:ascii="Times New Roman" w:hAnsi="Times New Roman" w:cs="Times New Roman"/>
          <w:sz w:val="24"/>
          <w:szCs w:val="24"/>
        </w:rPr>
        <w:t>Raskolnikov</w:t>
      </w:r>
      <w:proofErr w:type="spellEnd"/>
      <w:r w:rsidR="00F844B8" w:rsidRPr="005C3451">
        <w:rPr>
          <w:rFonts w:ascii="Times New Roman" w:hAnsi="Times New Roman" w:cs="Times New Roman"/>
          <w:sz w:val="24"/>
          <w:szCs w:val="24"/>
        </w:rPr>
        <w:t xml:space="preserve"> oscillates quite dramatically from being on the verge of committing to the act of murder to</w:t>
      </w:r>
      <w:r w:rsidR="00D700C1" w:rsidRPr="005C3451">
        <w:rPr>
          <w:rFonts w:ascii="Times New Roman" w:hAnsi="Times New Roman" w:cs="Times New Roman"/>
          <w:sz w:val="24"/>
          <w:szCs w:val="24"/>
        </w:rPr>
        <w:t xml:space="preserve"> </w:t>
      </w:r>
      <w:r w:rsidRPr="005C3451">
        <w:rPr>
          <w:rFonts w:ascii="Times New Roman" w:hAnsi="Times New Roman" w:cs="Times New Roman"/>
          <w:sz w:val="24"/>
          <w:szCs w:val="24"/>
        </w:rPr>
        <w:t>repulsion</w:t>
      </w:r>
      <w:r w:rsidR="00F844B8" w:rsidRPr="005C3451">
        <w:rPr>
          <w:rFonts w:ascii="Times New Roman" w:hAnsi="Times New Roman" w:cs="Times New Roman"/>
          <w:sz w:val="24"/>
          <w:szCs w:val="24"/>
        </w:rPr>
        <w:t xml:space="preserve"> at the realization of the grotesque nature of such an act.</w:t>
      </w:r>
      <w:r w:rsidR="00FB5225" w:rsidRPr="005C3451">
        <w:rPr>
          <w:rFonts w:ascii="Times New Roman" w:hAnsi="Times New Roman" w:cs="Times New Roman"/>
          <w:sz w:val="24"/>
          <w:szCs w:val="24"/>
        </w:rPr>
        <w:t xml:space="preserve"> </w:t>
      </w:r>
      <w:r w:rsidR="00B07A22" w:rsidRPr="005C3451">
        <w:rPr>
          <w:rFonts w:ascii="Times New Roman" w:hAnsi="Times New Roman" w:cs="Times New Roman"/>
          <w:sz w:val="24"/>
          <w:szCs w:val="24"/>
        </w:rPr>
        <w:t xml:space="preserve">“I want to attempt a think </w:t>
      </w:r>
      <w:r w:rsidR="00B07A22" w:rsidRPr="005C3451">
        <w:rPr>
          <w:rFonts w:ascii="Times New Roman" w:hAnsi="Times New Roman" w:cs="Times New Roman"/>
          <w:i/>
          <w:sz w:val="24"/>
          <w:szCs w:val="24"/>
        </w:rPr>
        <w:t>like that</w:t>
      </w:r>
      <w:r w:rsidR="00B07A22" w:rsidRPr="005C3451">
        <w:rPr>
          <w:rFonts w:ascii="Times New Roman" w:hAnsi="Times New Roman" w:cs="Times New Roman"/>
          <w:sz w:val="24"/>
          <w:szCs w:val="24"/>
        </w:rPr>
        <w:t xml:space="preserve">…” </w:t>
      </w:r>
      <w:r w:rsidRPr="005C3451">
        <w:rPr>
          <w:rFonts w:ascii="Times New Roman" w:hAnsi="Times New Roman" w:cs="Times New Roman"/>
          <w:sz w:val="24"/>
          <w:szCs w:val="24"/>
        </w:rPr>
        <w:t xml:space="preserve">(1) </w:t>
      </w:r>
      <w:proofErr w:type="gramStart"/>
      <w:r w:rsidR="00B07A22" w:rsidRPr="005C3451">
        <w:rPr>
          <w:rFonts w:ascii="Times New Roman" w:hAnsi="Times New Roman" w:cs="Times New Roman"/>
          <w:sz w:val="24"/>
          <w:szCs w:val="24"/>
        </w:rPr>
        <w:t>is</w:t>
      </w:r>
      <w:proofErr w:type="gramEnd"/>
      <w:r w:rsidR="00B07A22" w:rsidRPr="005C3451">
        <w:rPr>
          <w:rFonts w:ascii="Times New Roman" w:hAnsi="Times New Roman" w:cs="Times New Roman"/>
          <w:sz w:val="24"/>
          <w:szCs w:val="24"/>
        </w:rPr>
        <w:t xml:space="preserve"> </w:t>
      </w:r>
      <w:proofErr w:type="spellStart"/>
      <w:r w:rsidR="00B07A22" w:rsidRPr="005C3451">
        <w:rPr>
          <w:rFonts w:ascii="Times New Roman" w:hAnsi="Times New Roman" w:cs="Times New Roman"/>
          <w:sz w:val="24"/>
          <w:szCs w:val="24"/>
        </w:rPr>
        <w:t>Raskolnikov’s</w:t>
      </w:r>
      <w:proofErr w:type="spellEnd"/>
      <w:r w:rsidR="00B07A22" w:rsidRPr="005C3451">
        <w:rPr>
          <w:rFonts w:ascii="Times New Roman" w:hAnsi="Times New Roman" w:cs="Times New Roman"/>
          <w:sz w:val="24"/>
          <w:szCs w:val="24"/>
        </w:rPr>
        <w:t xml:space="preserve"> first thought of the novel. But just a few pages in, “Oh, God, how loathsome it all is! And can I, can I possibly…No, it’s nonsense, it’s rubbish!”</w:t>
      </w:r>
      <w:r w:rsidRPr="005C3451">
        <w:rPr>
          <w:rFonts w:ascii="Times New Roman" w:hAnsi="Times New Roman" w:cs="Times New Roman"/>
          <w:sz w:val="24"/>
          <w:szCs w:val="24"/>
        </w:rPr>
        <w:t xml:space="preserve"> (8)</w:t>
      </w:r>
      <w:r w:rsidR="00B07A22" w:rsidRPr="005C3451">
        <w:rPr>
          <w:rFonts w:ascii="Times New Roman" w:hAnsi="Times New Roman" w:cs="Times New Roman"/>
          <w:sz w:val="24"/>
          <w:szCs w:val="24"/>
        </w:rPr>
        <w:t xml:space="preserve"> </w:t>
      </w:r>
      <w:proofErr w:type="gramStart"/>
      <w:r w:rsidR="00B07A22" w:rsidRPr="005C3451">
        <w:rPr>
          <w:rFonts w:ascii="Times New Roman" w:hAnsi="Times New Roman" w:cs="Times New Roman"/>
          <w:sz w:val="24"/>
          <w:szCs w:val="24"/>
        </w:rPr>
        <w:t>he</w:t>
      </w:r>
      <w:proofErr w:type="gramEnd"/>
      <w:r w:rsidR="00B07A22" w:rsidRPr="005C3451">
        <w:rPr>
          <w:rFonts w:ascii="Times New Roman" w:hAnsi="Times New Roman" w:cs="Times New Roman"/>
          <w:sz w:val="24"/>
          <w:szCs w:val="24"/>
        </w:rPr>
        <w:t xml:space="preserve"> says resolutely. </w:t>
      </w:r>
      <w:r w:rsidR="00D700C1" w:rsidRPr="005C3451">
        <w:rPr>
          <w:rFonts w:ascii="Times New Roman" w:hAnsi="Times New Roman" w:cs="Times New Roman"/>
          <w:sz w:val="24"/>
          <w:szCs w:val="24"/>
        </w:rPr>
        <w:t xml:space="preserve">This kind of torment continues at every turn: “Anyway, I couldn’t bring myself to it! </w:t>
      </w:r>
      <w:proofErr w:type="gramStart"/>
      <w:r w:rsidR="00D700C1" w:rsidRPr="005C3451">
        <w:rPr>
          <w:rFonts w:ascii="Times New Roman" w:hAnsi="Times New Roman" w:cs="Times New Roman"/>
          <w:sz w:val="24"/>
          <w:szCs w:val="24"/>
        </w:rPr>
        <w:t>I couldn’t do it</w:t>
      </w:r>
      <w:proofErr w:type="gramEnd"/>
      <w:r w:rsidR="00D700C1" w:rsidRPr="005C3451">
        <w:rPr>
          <w:rFonts w:ascii="Times New Roman" w:hAnsi="Times New Roman" w:cs="Times New Roman"/>
          <w:sz w:val="24"/>
          <w:szCs w:val="24"/>
        </w:rPr>
        <w:t xml:space="preserve">, </w:t>
      </w:r>
      <w:proofErr w:type="gramStart"/>
      <w:r w:rsidR="00D700C1" w:rsidRPr="005C3451">
        <w:rPr>
          <w:rFonts w:ascii="Times New Roman" w:hAnsi="Times New Roman" w:cs="Times New Roman"/>
          <w:sz w:val="24"/>
          <w:szCs w:val="24"/>
        </w:rPr>
        <w:t>I couldn’t do it</w:t>
      </w:r>
      <w:proofErr w:type="gramEnd"/>
      <w:r w:rsidR="00D700C1" w:rsidRPr="005C3451">
        <w:rPr>
          <w:rFonts w:ascii="Times New Roman" w:hAnsi="Times New Roman" w:cs="Times New Roman"/>
          <w:sz w:val="24"/>
          <w:szCs w:val="24"/>
        </w:rPr>
        <w:t>! Why, why then am I still…?”</w:t>
      </w:r>
      <w:r w:rsidRPr="005C3451">
        <w:rPr>
          <w:rFonts w:ascii="Times New Roman" w:hAnsi="Times New Roman" w:cs="Times New Roman"/>
          <w:sz w:val="24"/>
          <w:szCs w:val="24"/>
        </w:rPr>
        <w:t xml:space="preserve"> (61).</w:t>
      </w:r>
      <w:r w:rsidR="00D700C1" w:rsidRPr="005C3451">
        <w:rPr>
          <w:rFonts w:ascii="Times New Roman" w:hAnsi="Times New Roman" w:cs="Times New Roman"/>
          <w:sz w:val="24"/>
          <w:szCs w:val="24"/>
        </w:rPr>
        <w:t xml:space="preserve"> </w:t>
      </w:r>
      <w:r w:rsidR="00746320" w:rsidRPr="005C3451">
        <w:rPr>
          <w:rFonts w:ascii="Times New Roman" w:hAnsi="Times New Roman" w:cs="Times New Roman"/>
          <w:sz w:val="24"/>
          <w:szCs w:val="24"/>
        </w:rPr>
        <w:t xml:space="preserve">At the heart of </w:t>
      </w:r>
      <w:proofErr w:type="spellStart"/>
      <w:r w:rsidR="00746320" w:rsidRPr="005C3451">
        <w:rPr>
          <w:rFonts w:ascii="Times New Roman" w:hAnsi="Times New Roman" w:cs="Times New Roman"/>
          <w:sz w:val="24"/>
          <w:szCs w:val="24"/>
        </w:rPr>
        <w:t>Raskolnikov’s</w:t>
      </w:r>
      <w:proofErr w:type="spellEnd"/>
      <w:r w:rsidR="00746320" w:rsidRPr="005C3451">
        <w:rPr>
          <w:rFonts w:ascii="Times New Roman" w:hAnsi="Times New Roman" w:cs="Times New Roman"/>
          <w:sz w:val="24"/>
          <w:szCs w:val="24"/>
        </w:rPr>
        <w:t xml:space="preserve"> inner conflict </w:t>
      </w:r>
      <w:del w:id="53" w:author="Evan Noll" w:date="2014-03-05T19:44:00Z">
        <w:r w:rsidR="00746320" w:rsidRPr="005C3451" w:rsidDel="0066758E">
          <w:rPr>
            <w:rFonts w:ascii="Times New Roman" w:hAnsi="Times New Roman" w:cs="Times New Roman"/>
            <w:sz w:val="24"/>
            <w:szCs w:val="24"/>
          </w:rPr>
          <w:delText>seems to be</w:delText>
        </w:r>
      </w:del>
      <w:ins w:id="54" w:author="Evan Noll" w:date="2014-03-05T19:44:00Z">
        <w:r w:rsidR="0066758E">
          <w:rPr>
            <w:rFonts w:ascii="Times New Roman" w:hAnsi="Times New Roman" w:cs="Times New Roman"/>
            <w:sz w:val="24"/>
            <w:szCs w:val="24"/>
          </w:rPr>
          <w:t>are</w:t>
        </w:r>
      </w:ins>
      <w:r w:rsidR="00746320" w:rsidRPr="005C3451">
        <w:rPr>
          <w:rFonts w:ascii="Times New Roman" w:hAnsi="Times New Roman" w:cs="Times New Roman"/>
          <w:sz w:val="24"/>
          <w:szCs w:val="24"/>
        </w:rPr>
        <w:t xml:space="preserve"> conflicting ideas of social utilitarianism and morality. On one hand </w:t>
      </w:r>
      <w:proofErr w:type="spellStart"/>
      <w:r w:rsidR="00746320" w:rsidRPr="005C3451">
        <w:rPr>
          <w:rFonts w:ascii="Times New Roman" w:hAnsi="Times New Roman" w:cs="Times New Roman"/>
          <w:sz w:val="24"/>
          <w:szCs w:val="24"/>
        </w:rPr>
        <w:t>Raskolnikov</w:t>
      </w:r>
      <w:proofErr w:type="spellEnd"/>
      <w:r w:rsidR="00746320" w:rsidRPr="005C3451">
        <w:rPr>
          <w:rFonts w:ascii="Times New Roman" w:hAnsi="Times New Roman" w:cs="Times New Roman"/>
          <w:sz w:val="24"/>
          <w:szCs w:val="24"/>
        </w:rPr>
        <w:t xml:space="preserve"> </w:t>
      </w:r>
      <w:del w:id="55" w:author="Evan Noll" w:date="2014-03-05T19:45:00Z">
        <w:r w:rsidR="00746320" w:rsidRPr="005C3451" w:rsidDel="0066758E">
          <w:rPr>
            <w:rFonts w:ascii="Times New Roman" w:hAnsi="Times New Roman" w:cs="Times New Roman"/>
            <w:sz w:val="24"/>
            <w:szCs w:val="24"/>
          </w:rPr>
          <w:delText xml:space="preserve">seems to </w:delText>
        </w:r>
      </w:del>
      <w:r w:rsidR="00746320" w:rsidRPr="005C3451">
        <w:rPr>
          <w:rFonts w:ascii="Times New Roman" w:hAnsi="Times New Roman" w:cs="Times New Roman"/>
          <w:sz w:val="24"/>
          <w:szCs w:val="24"/>
        </w:rPr>
        <w:t>believe</w:t>
      </w:r>
      <w:ins w:id="56" w:author="Evan Noll" w:date="2014-03-05T19:45:00Z">
        <w:r w:rsidR="0066758E">
          <w:rPr>
            <w:rFonts w:ascii="Times New Roman" w:hAnsi="Times New Roman" w:cs="Times New Roman"/>
            <w:sz w:val="24"/>
            <w:szCs w:val="24"/>
          </w:rPr>
          <w:t>s</w:t>
        </w:r>
      </w:ins>
      <w:r w:rsidR="00746320" w:rsidRPr="005C3451">
        <w:rPr>
          <w:rFonts w:ascii="Times New Roman" w:hAnsi="Times New Roman" w:cs="Times New Roman"/>
          <w:sz w:val="24"/>
          <w:szCs w:val="24"/>
        </w:rPr>
        <w:t xml:space="preserve"> that the benefits that come from murdering the pawnbroker, </w:t>
      </w:r>
      <w:del w:id="57" w:author="Evan Noll" w:date="2014-03-05T19:45:00Z">
        <w:r w:rsidR="00746320" w:rsidRPr="005C3451" w:rsidDel="0066758E">
          <w:rPr>
            <w:rFonts w:ascii="Times New Roman" w:hAnsi="Times New Roman" w:cs="Times New Roman"/>
            <w:sz w:val="24"/>
            <w:szCs w:val="24"/>
          </w:rPr>
          <w:delText xml:space="preserve">namely </w:delText>
        </w:r>
      </w:del>
      <w:ins w:id="58" w:author="Evan Noll" w:date="2014-03-05T19:45:00Z">
        <w:r w:rsidR="0066758E">
          <w:rPr>
            <w:rFonts w:ascii="Times New Roman" w:hAnsi="Times New Roman" w:cs="Times New Roman"/>
            <w:sz w:val="24"/>
            <w:szCs w:val="24"/>
          </w:rPr>
          <w:t>specifically</w:t>
        </w:r>
        <w:r w:rsidR="0066758E" w:rsidRPr="005C3451">
          <w:rPr>
            <w:rFonts w:ascii="Times New Roman" w:hAnsi="Times New Roman" w:cs="Times New Roman"/>
            <w:sz w:val="24"/>
            <w:szCs w:val="24"/>
          </w:rPr>
          <w:t xml:space="preserve"> </w:t>
        </w:r>
      </w:ins>
      <w:r w:rsidR="00746320" w:rsidRPr="005C3451">
        <w:rPr>
          <w:rFonts w:ascii="Times New Roman" w:hAnsi="Times New Roman" w:cs="Times New Roman"/>
          <w:sz w:val="24"/>
          <w:szCs w:val="24"/>
        </w:rPr>
        <w:t xml:space="preserve">using her money for the benefit of others in need, </w:t>
      </w:r>
      <w:r w:rsidR="003B7236" w:rsidRPr="005C3451">
        <w:rPr>
          <w:rFonts w:ascii="Times New Roman" w:hAnsi="Times New Roman" w:cs="Times New Roman"/>
          <w:sz w:val="24"/>
          <w:szCs w:val="24"/>
        </w:rPr>
        <w:t xml:space="preserve">outweigh the crime of murder. On the other hand, taking another’s life is the most egregious act one could perform no matter how despicable that life may be. </w:t>
      </w:r>
      <w:r w:rsidR="00662AF3">
        <w:rPr>
          <w:rFonts w:ascii="Times New Roman" w:hAnsi="Times New Roman" w:cs="Times New Roman"/>
          <w:sz w:val="24"/>
          <w:szCs w:val="24"/>
        </w:rPr>
        <w:t>By</w:t>
      </w:r>
      <w:r w:rsidR="00D2653B" w:rsidRPr="005C3451">
        <w:rPr>
          <w:rFonts w:ascii="Times New Roman" w:hAnsi="Times New Roman" w:cs="Times New Roman"/>
          <w:sz w:val="24"/>
          <w:szCs w:val="24"/>
        </w:rPr>
        <w:t xml:space="preserve"> the end of the first part of the novel, </w:t>
      </w:r>
      <w:proofErr w:type="spellStart"/>
      <w:r w:rsidR="00662AF3">
        <w:rPr>
          <w:rFonts w:ascii="Times New Roman" w:hAnsi="Times New Roman" w:cs="Times New Roman"/>
          <w:sz w:val="24"/>
          <w:szCs w:val="24"/>
        </w:rPr>
        <w:t>Raskolnikov</w:t>
      </w:r>
      <w:proofErr w:type="spellEnd"/>
      <w:r w:rsidR="00662AF3">
        <w:rPr>
          <w:rFonts w:ascii="Times New Roman" w:hAnsi="Times New Roman" w:cs="Times New Roman"/>
          <w:sz w:val="24"/>
          <w:szCs w:val="24"/>
        </w:rPr>
        <w:t xml:space="preserve"> goes through with the murders and leaves the reader</w:t>
      </w:r>
      <w:r w:rsidR="00D2653B" w:rsidRPr="005C3451">
        <w:rPr>
          <w:rFonts w:ascii="Times New Roman" w:hAnsi="Times New Roman" w:cs="Times New Roman"/>
          <w:sz w:val="24"/>
          <w:szCs w:val="24"/>
        </w:rPr>
        <w:t xml:space="preserve"> with the impression that </w:t>
      </w:r>
      <w:r w:rsidR="00D2653B" w:rsidRPr="005C3451">
        <w:rPr>
          <w:rFonts w:ascii="Times New Roman" w:hAnsi="Times New Roman" w:cs="Times New Roman"/>
          <w:sz w:val="24"/>
          <w:szCs w:val="24"/>
        </w:rPr>
        <w:lastRenderedPageBreak/>
        <w:t>the murder was driven by a social-utilitarian cause. The descriptions of the pawnbroker as “a louse”</w:t>
      </w:r>
      <w:r w:rsidR="00662AF3">
        <w:rPr>
          <w:rFonts w:ascii="Times New Roman" w:hAnsi="Times New Roman" w:cs="Times New Roman"/>
          <w:sz w:val="24"/>
          <w:szCs w:val="24"/>
        </w:rPr>
        <w:t>,</w:t>
      </w:r>
      <w:r w:rsidR="00D2653B" w:rsidRPr="005C3451">
        <w:rPr>
          <w:rFonts w:ascii="Times New Roman" w:hAnsi="Times New Roman" w:cs="Times New Roman"/>
          <w:sz w:val="24"/>
          <w:szCs w:val="24"/>
        </w:rPr>
        <w:t xml:space="preserve"> that she is “wearing out the lives of others”</w:t>
      </w:r>
      <w:r w:rsidR="00662AF3">
        <w:rPr>
          <w:rFonts w:ascii="Times New Roman" w:hAnsi="Times New Roman" w:cs="Times New Roman"/>
          <w:sz w:val="24"/>
          <w:szCs w:val="24"/>
        </w:rPr>
        <w:t>,</w:t>
      </w:r>
      <w:r w:rsidR="00D2653B" w:rsidRPr="005C3451">
        <w:rPr>
          <w:rFonts w:ascii="Times New Roman" w:hAnsi="Times New Roman" w:cs="Times New Roman"/>
          <w:sz w:val="24"/>
          <w:szCs w:val="24"/>
        </w:rPr>
        <w:t xml:space="preserve"> and that “a hundred thousand good deeds could be done” with her </w:t>
      </w:r>
      <w:proofErr w:type="gramStart"/>
      <w:r w:rsidR="00D2653B" w:rsidRPr="005C3451">
        <w:rPr>
          <w:rFonts w:ascii="Times New Roman" w:hAnsi="Times New Roman" w:cs="Times New Roman"/>
          <w:sz w:val="24"/>
          <w:szCs w:val="24"/>
        </w:rPr>
        <w:t>money</w:t>
      </w:r>
      <w:proofErr w:type="gramEnd"/>
      <w:r w:rsidR="00D2653B" w:rsidRPr="005C3451">
        <w:rPr>
          <w:rFonts w:ascii="Times New Roman" w:hAnsi="Times New Roman" w:cs="Times New Roman"/>
          <w:sz w:val="24"/>
          <w:szCs w:val="24"/>
        </w:rPr>
        <w:t xml:space="preserve"> add</w:t>
      </w:r>
      <w:r w:rsidR="00662AF3">
        <w:rPr>
          <w:rFonts w:ascii="Times New Roman" w:hAnsi="Times New Roman" w:cs="Times New Roman"/>
          <w:sz w:val="24"/>
          <w:szCs w:val="24"/>
        </w:rPr>
        <w:t>s</w:t>
      </w:r>
      <w:r w:rsidR="00D2653B" w:rsidRPr="005C3451">
        <w:rPr>
          <w:rFonts w:ascii="Times New Roman" w:hAnsi="Times New Roman" w:cs="Times New Roman"/>
          <w:sz w:val="24"/>
          <w:szCs w:val="24"/>
        </w:rPr>
        <w:t xml:space="preserve"> to </w:t>
      </w:r>
      <w:del w:id="59" w:author="Evan Noll" w:date="2014-03-05T19:45:00Z">
        <w:r w:rsidR="00D2653B" w:rsidRPr="005C3451" w:rsidDel="0066758E">
          <w:rPr>
            <w:rFonts w:ascii="Times New Roman" w:hAnsi="Times New Roman" w:cs="Times New Roman"/>
            <w:sz w:val="24"/>
            <w:szCs w:val="24"/>
          </w:rPr>
          <w:delText xml:space="preserve">Raskolnikov’s </w:delText>
        </w:r>
      </w:del>
      <w:ins w:id="60" w:author="Evan Noll" w:date="2014-03-05T19:45:00Z">
        <w:r w:rsidR="0066758E">
          <w:rPr>
            <w:rFonts w:ascii="Times New Roman" w:hAnsi="Times New Roman" w:cs="Times New Roman"/>
            <w:sz w:val="24"/>
            <w:szCs w:val="24"/>
          </w:rPr>
          <w:t>hi</w:t>
        </w:r>
        <w:r w:rsidR="0066758E" w:rsidRPr="005C3451">
          <w:rPr>
            <w:rFonts w:ascii="Times New Roman" w:hAnsi="Times New Roman" w:cs="Times New Roman"/>
            <w:sz w:val="24"/>
            <w:szCs w:val="24"/>
          </w:rPr>
          <w:t xml:space="preserve">s </w:t>
        </w:r>
      </w:ins>
      <w:r w:rsidR="00D2653B" w:rsidRPr="005C3451">
        <w:rPr>
          <w:rFonts w:ascii="Times New Roman" w:hAnsi="Times New Roman" w:cs="Times New Roman"/>
          <w:sz w:val="24"/>
          <w:szCs w:val="24"/>
        </w:rPr>
        <w:t>justification of the murder</w:t>
      </w:r>
      <w:r w:rsidR="00746320" w:rsidRPr="005C3451">
        <w:rPr>
          <w:rFonts w:ascii="Times New Roman" w:hAnsi="Times New Roman" w:cs="Times New Roman"/>
          <w:sz w:val="24"/>
          <w:szCs w:val="24"/>
        </w:rPr>
        <w:t xml:space="preserve"> (67)</w:t>
      </w:r>
      <w:r w:rsidR="00D2653B" w:rsidRPr="005C3451">
        <w:rPr>
          <w:rFonts w:ascii="Times New Roman" w:hAnsi="Times New Roman" w:cs="Times New Roman"/>
          <w:sz w:val="24"/>
          <w:szCs w:val="24"/>
        </w:rPr>
        <w:t xml:space="preserve">. </w:t>
      </w:r>
    </w:p>
    <w:p w14:paraId="05F253D7" w14:textId="6C3BD231" w:rsidR="00B07A22" w:rsidRPr="005C3451" w:rsidRDefault="00D2653B" w:rsidP="00841DC5">
      <w:pPr>
        <w:spacing w:line="480" w:lineRule="auto"/>
        <w:rPr>
          <w:rFonts w:ascii="Times New Roman" w:hAnsi="Times New Roman" w:cs="Times New Roman"/>
          <w:sz w:val="24"/>
          <w:szCs w:val="24"/>
        </w:rPr>
      </w:pPr>
      <w:r w:rsidRPr="005C3451">
        <w:rPr>
          <w:rFonts w:ascii="Times New Roman" w:hAnsi="Times New Roman" w:cs="Times New Roman"/>
          <w:sz w:val="24"/>
          <w:szCs w:val="24"/>
        </w:rPr>
        <w:tab/>
      </w:r>
      <w:r w:rsidR="00746320" w:rsidRPr="005C3451">
        <w:rPr>
          <w:rFonts w:ascii="Times New Roman" w:hAnsi="Times New Roman" w:cs="Times New Roman"/>
          <w:sz w:val="24"/>
          <w:szCs w:val="24"/>
        </w:rPr>
        <w:t>When analyzed</w:t>
      </w:r>
      <w:r w:rsidRPr="005C3451">
        <w:rPr>
          <w:rFonts w:ascii="Times New Roman" w:hAnsi="Times New Roman" w:cs="Times New Roman"/>
          <w:sz w:val="24"/>
          <w:szCs w:val="24"/>
        </w:rPr>
        <w:t xml:space="preserve"> more closely, it becomes quite clear that the murder was not done with social </w:t>
      </w:r>
      <w:r w:rsidR="00746320" w:rsidRPr="005C3451">
        <w:rPr>
          <w:rFonts w:ascii="Times New Roman" w:hAnsi="Times New Roman" w:cs="Times New Roman"/>
          <w:sz w:val="24"/>
          <w:szCs w:val="24"/>
        </w:rPr>
        <w:t xml:space="preserve">utilitarian ideas in mind, but </w:t>
      </w:r>
      <w:r w:rsidR="003B7236" w:rsidRPr="005C3451">
        <w:rPr>
          <w:rFonts w:ascii="Times New Roman" w:hAnsi="Times New Roman" w:cs="Times New Roman"/>
          <w:sz w:val="24"/>
          <w:szCs w:val="24"/>
        </w:rPr>
        <w:t>in line with the deterministic manner of thought</w:t>
      </w:r>
      <w:r w:rsidRPr="005C3451">
        <w:rPr>
          <w:rFonts w:ascii="Times New Roman" w:hAnsi="Times New Roman" w:cs="Times New Roman"/>
          <w:sz w:val="24"/>
          <w:szCs w:val="24"/>
        </w:rPr>
        <w:t>.</w:t>
      </w:r>
      <w:r w:rsidR="002107BC" w:rsidRPr="005C3451">
        <w:rPr>
          <w:rFonts w:ascii="Times New Roman" w:hAnsi="Times New Roman" w:cs="Times New Roman"/>
          <w:sz w:val="24"/>
          <w:szCs w:val="24"/>
        </w:rPr>
        <w:t xml:space="preserve"> </w:t>
      </w:r>
      <w:r w:rsidR="005D62DF" w:rsidRPr="005C3451">
        <w:rPr>
          <w:rFonts w:ascii="Times New Roman" w:hAnsi="Times New Roman" w:cs="Times New Roman"/>
          <w:sz w:val="24"/>
          <w:szCs w:val="24"/>
        </w:rPr>
        <w:t>The first hints that determinism is at play are uncovered in the events leading up to the murder.</w:t>
      </w:r>
      <w:r w:rsidRPr="005C3451">
        <w:rPr>
          <w:rFonts w:ascii="Times New Roman" w:hAnsi="Times New Roman" w:cs="Times New Roman"/>
          <w:sz w:val="24"/>
          <w:szCs w:val="24"/>
        </w:rPr>
        <w:t xml:space="preserve"> </w:t>
      </w:r>
      <w:r w:rsidR="00175F7B" w:rsidRPr="005C3451">
        <w:rPr>
          <w:rFonts w:ascii="Times New Roman" w:hAnsi="Times New Roman" w:cs="Times New Roman"/>
          <w:sz w:val="24"/>
          <w:szCs w:val="24"/>
        </w:rPr>
        <w:t>While</w:t>
      </w:r>
      <w:r w:rsidR="00D700C1" w:rsidRPr="005C3451">
        <w:rPr>
          <w:rFonts w:ascii="Times New Roman" w:hAnsi="Times New Roman" w:cs="Times New Roman"/>
          <w:sz w:val="24"/>
          <w:szCs w:val="24"/>
        </w:rPr>
        <w:t xml:space="preserve"> </w:t>
      </w:r>
      <w:proofErr w:type="spellStart"/>
      <w:r w:rsidR="00D700C1" w:rsidRPr="005C3451">
        <w:rPr>
          <w:rFonts w:ascii="Times New Roman" w:hAnsi="Times New Roman" w:cs="Times New Roman"/>
          <w:sz w:val="24"/>
          <w:szCs w:val="24"/>
        </w:rPr>
        <w:t>Raskolnikov</w:t>
      </w:r>
      <w:proofErr w:type="spellEnd"/>
      <w:r w:rsidR="00D700C1" w:rsidRPr="005C3451">
        <w:rPr>
          <w:rFonts w:ascii="Times New Roman" w:hAnsi="Times New Roman" w:cs="Times New Roman"/>
          <w:sz w:val="24"/>
          <w:szCs w:val="24"/>
        </w:rPr>
        <w:t xml:space="preserve"> i</w:t>
      </w:r>
      <w:r w:rsidR="00746320" w:rsidRPr="005C3451">
        <w:rPr>
          <w:rFonts w:ascii="Times New Roman" w:hAnsi="Times New Roman" w:cs="Times New Roman"/>
          <w:sz w:val="24"/>
          <w:szCs w:val="24"/>
        </w:rPr>
        <w:t xml:space="preserve">s sharply conflicted on </w:t>
      </w:r>
      <w:r w:rsidR="00D700C1" w:rsidRPr="005C3451">
        <w:rPr>
          <w:rFonts w:ascii="Times New Roman" w:hAnsi="Times New Roman" w:cs="Times New Roman"/>
          <w:sz w:val="24"/>
          <w:szCs w:val="24"/>
        </w:rPr>
        <w:t xml:space="preserve">how to act, Dostoevsky develops the story in a way that makes it seems as if </w:t>
      </w:r>
      <w:proofErr w:type="spellStart"/>
      <w:r w:rsidR="00D700C1" w:rsidRPr="005C3451">
        <w:rPr>
          <w:rFonts w:ascii="Times New Roman" w:hAnsi="Times New Roman" w:cs="Times New Roman"/>
          <w:sz w:val="24"/>
          <w:szCs w:val="24"/>
        </w:rPr>
        <w:t>Raskolnikov</w:t>
      </w:r>
      <w:proofErr w:type="spellEnd"/>
      <w:r w:rsidR="00D700C1" w:rsidRPr="005C3451">
        <w:rPr>
          <w:rFonts w:ascii="Times New Roman" w:hAnsi="Times New Roman" w:cs="Times New Roman"/>
          <w:sz w:val="24"/>
          <w:szCs w:val="24"/>
        </w:rPr>
        <w:t xml:space="preserve"> had almost no say in the matter. The series of events leading up to the murder make it </w:t>
      </w:r>
      <w:r w:rsidR="004D177C" w:rsidRPr="005C3451">
        <w:rPr>
          <w:rFonts w:ascii="Times New Roman" w:hAnsi="Times New Roman" w:cs="Times New Roman"/>
          <w:sz w:val="24"/>
          <w:szCs w:val="24"/>
        </w:rPr>
        <w:t xml:space="preserve">look as though </w:t>
      </w:r>
      <w:r w:rsidR="00D700C1" w:rsidRPr="005C3451">
        <w:rPr>
          <w:rFonts w:ascii="Times New Roman" w:hAnsi="Times New Roman" w:cs="Times New Roman"/>
          <w:sz w:val="24"/>
          <w:szCs w:val="24"/>
        </w:rPr>
        <w:t>it w</w:t>
      </w:r>
      <w:r w:rsidR="004D177C" w:rsidRPr="005C3451">
        <w:rPr>
          <w:rFonts w:ascii="Times New Roman" w:hAnsi="Times New Roman" w:cs="Times New Roman"/>
          <w:sz w:val="24"/>
          <w:szCs w:val="24"/>
        </w:rPr>
        <w:t>as</w:t>
      </w:r>
      <w:r w:rsidR="00D700C1" w:rsidRPr="005C3451">
        <w:rPr>
          <w:rFonts w:ascii="Times New Roman" w:hAnsi="Times New Roman" w:cs="Times New Roman"/>
          <w:sz w:val="24"/>
          <w:szCs w:val="24"/>
        </w:rPr>
        <w:t xml:space="preserve"> pre-determined that </w:t>
      </w:r>
      <w:proofErr w:type="spellStart"/>
      <w:r w:rsidR="00D700C1" w:rsidRPr="005C3451">
        <w:rPr>
          <w:rFonts w:ascii="Times New Roman" w:hAnsi="Times New Roman" w:cs="Times New Roman"/>
          <w:sz w:val="24"/>
          <w:szCs w:val="24"/>
        </w:rPr>
        <w:t>Raskolnikov</w:t>
      </w:r>
      <w:proofErr w:type="spellEnd"/>
      <w:r w:rsidR="00D700C1" w:rsidRPr="005C3451">
        <w:rPr>
          <w:rFonts w:ascii="Times New Roman" w:hAnsi="Times New Roman" w:cs="Times New Roman"/>
          <w:sz w:val="24"/>
          <w:szCs w:val="24"/>
        </w:rPr>
        <w:t xml:space="preserve"> would go through with the murder, that he </w:t>
      </w:r>
      <w:r w:rsidR="00175F7B" w:rsidRPr="005C3451">
        <w:rPr>
          <w:rFonts w:ascii="Times New Roman" w:hAnsi="Times New Roman" w:cs="Times New Roman"/>
          <w:sz w:val="24"/>
          <w:szCs w:val="24"/>
        </w:rPr>
        <w:t>had no free will to do otherwise. The first of these ev</w:t>
      </w:r>
      <w:r w:rsidR="00E73B72" w:rsidRPr="005C3451">
        <w:rPr>
          <w:rFonts w:ascii="Times New Roman" w:hAnsi="Times New Roman" w:cs="Times New Roman"/>
          <w:sz w:val="24"/>
          <w:szCs w:val="24"/>
        </w:rPr>
        <w:t xml:space="preserve">ents takes place a few months prior to the present wherein </w:t>
      </w:r>
      <w:proofErr w:type="spellStart"/>
      <w:r w:rsidR="00E73B72" w:rsidRPr="005C3451">
        <w:rPr>
          <w:rFonts w:ascii="Times New Roman" w:hAnsi="Times New Roman" w:cs="Times New Roman"/>
          <w:sz w:val="24"/>
          <w:szCs w:val="24"/>
        </w:rPr>
        <w:t>Raskolnikov</w:t>
      </w:r>
      <w:proofErr w:type="spellEnd"/>
      <w:r w:rsidR="00E73B72" w:rsidRPr="005C3451">
        <w:rPr>
          <w:rFonts w:ascii="Times New Roman" w:hAnsi="Times New Roman" w:cs="Times New Roman"/>
          <w:sz w:val="24"/>
          <w:szCs w:val="24"/>
        </w:rPr>
        <w:t xml:space="preserve"> overhears a student and an officer discussing the very same idea that he himself has stumbled upon</w:t>
      </w:r>
      <w:ins w:id="61" w:author="Evan Noll" w:date="2014-03-05T19:47:00Z">
        <w:r w:rsidR="00566533">
          <w:rPr>
            <w:rFonts w:ascii="Times New Roman" w:hAnsi="Times New Roman" w:cs="Times New Roman"/>
            <w:sz w:val="24"/>
            <w:szCs w:val="24"/>
          </w:rPr>
          <w:t>,</w:t>
        </w:r>
      </w:ins>
      <w:del w:id="62" w:author="Evan Noll" w:date="2014-03-05T19:47:00Z">
        <w:r w:rsidR="00E73B72" w:rsidRPr="005C3451" w:rsidDel="00566533">
          <w:rPr>
            <w:rFonts w:ascii="Times New Roman" w:hAnsi="Times New Roman" w:cs="Times New Roman"/>
            <w:sz w:val="24"/>
            <w:szCs w:val="24"/>
          </w:rPr>
          <w:delText>.</w:delText>
        </w:r>
      </w:del>
      <w:r w:rsidR="00E73B72" w:rsidRPr="005C3451">
        <w:rPr>
          <w:rFonts w:ascii="Times New Roman" w:hAnsi="Times New Roman" w:cs="Times New Roman"/>
          <w:sz w:val="24"/>
          <w:szCs w:val="24"/>
        </w:rPr>
        <w:t xml:space="preserve"> “</w:t>
      </w:r>
      <w:r w:rsidR="00755910" w:rsidRPr="005C3451">
        <w:rPr>
          <w:rFonts w:ascii="Times New Roman" w:hAnsi="Times New Roman" w:cs="Times New Roman"/>
          <w:sz w:val="24"/>
          <w:szCs w:val="24"/>
        </w:rPr>
        <w:t>I could kill that damned old woman a</w:t>
      </w:r>
      <w:r w:rsidR="006D41E7" w:rsidRPr="005C3451">
        <w:rPr>
          <w:rFonts w:ascii="Times New Roman" w:hAnsi="Times New Roman" w:cs="Times New Roman"/>
          <w:sz w:val="24"/>
          <w:szCs w:val="24"/>
        </w:rPr>
        <w:t>n</w:t>
      </w:r>
      <w:r w:rsidR="00755910" w:rsidRPr="005C3451">
        <w:rPr>
          <w:rFonts w:ascii="Times New Roman" w:hAnsi="Times New Roman" w:cs="Times New Roman"/>
          <w:sz w:val="24"/>
          <w:szCs w:val="24"/>
        </w:rPr>
        <w:t>d make off with her money…A hundred thousand good deeds could be done and helped, on that old woman’s money</w:t>
      </w:r>
      <w:r w:rsidR="006D41E7" w:rsidRPr="005C3451">
        <w:rPr>
          <w:rFonts w:ascii="Times New Roman" w:hAnsi="Times New Roman" w:cs="Times New Roman"/>
          <w:sz w:val="24"/>
          <w:szCs w:val="24"/>
        </w:rPr>
        <w:t xml:space="preserve">…” </w:t>
      </w:r>
      <w:r w:rsidR="00746320" w:rsidRPr="005C3451">
        <w:rPr>
          <w:rFonts w:ascii="Times New Roman" w:hAnsi="Times New Roman" w:cs="Times New Roman"/>
          <w:sz w:val="24"/>
          <w:szCs w:val="24"/>
        </w:rPr>
        <w:t>(67</w:t>
      </w:r>
      <w:ins w:id="63" w:author="Evan Noll" w:date="2014-03-05T19:46:00Z">
        <w:r w:rsidR="00566533">
          <w:rPr>
            <w:rFonts w:ascii="Times New Roman" w:hAnsi="Times New Roman" w:cs="Times New Roman"/>
            <w:sz w:val="24"/>
            <w:szCs w:val="24"/>
          </w:rPr>
          <w:t xml:space="preserve">).  </w:t>
        </w:r>
      </w:ins>
      <w:del w:id="64" w:author="Evan Noll" w:date="2014-03-05T19:46:00Z">
        <w:r w:rsidR="00746320" w:rsidRPr="005C3451" w:rsidDel="00566533">
          <w:rPr>
            <w:rFonts w:ascii="Times New Roman" w:hAnsi="Times New Roman" w:cs="Times New Roman"/>
            <w:sz w:val="24"/>
            <w:szCs w:val="24"/>
          </w:rPr>
          <w:delText xml:space="preserve">) </w:delText>
        </w:r>
        <w:r w:rsidR="006D41E7" w:rsidRPr="005C3451" w:rsidDel="00566533">
          <w:rPr>
            <w:rFonts w:ascii="Times New Roman" w:hAnsi="Times New Roman" w:cs="Times New Roman"/>
            <w:sz w:val="24"/>
            <w:szCs w:val="24"/>
          </w:rPr>
          <w:delText>the student says to the officer.</w:delText>
        </w:r>
      </w:del>
      <w:r w:rsidR="006D41E7" w:rsidRPr="005C3451">
        <w:rPr>
          <w:rFonts w:ascii="Times New Roman" w:hAnsi="Times New Roman" w:cs="Times New Roman"/>
          <w:sz w:val="24"/>
          <w:szCs w:val="24"/>
        </w:rPr>
        <w:t xml:space="preserve"> </w:t>
      </w:r>
      <w:r w:rsidR="007D7499" w:rsidRPr="005C3451">
        <w:rPr>
          <w:rFonts w:ascii="Times New Roman" w:hAnsi="Times New Roman" w:cs="Times New Roman"/>
          <w:sz w:val="24"/>
          <w:szCs w:val="24"/>
        </w:rPr>
        <w:t xml:space="preserve">Second of these coincidences occur at the Hay Market. As </w:t>
      </w:r>
      <w:proofErr w:type="spellStart"/>
      <w:r w:rsidR="007D7499" w:rsidRPr="005C3451">
        <w:rPr>
          <w:rFonts w:ascii="Times New Roman" w:hAnsi="Times New Roman" w:cs="Times New Roman"/>
          <w:sz w:val="24"/>
          <w:szCs w:val="24"/>
        </w:rPr>
        <w:t>Raskolnikov</w:t>
      </w:r>
      <w:proofErr w:type="spellEnd"/>
      <w:r w:rsidR="007D7499" w:rsidRPr="005C3451">
        <w:rPr>
          <w:rFonts w:ascii="Times New Roman" w:hAnsi="Times New Roman" w:cs="Times New Roman"/>
          <w:sz w:val="24"/>
          <w:szCs w:val="24"/>
        </w:rPr>
        <w:t xml:space="preserve"> is passing by the Hay Market he overhears that </w:t>
      </w:r>
      <w:proofErr w:type="spellStart"/>
      <w:r w:rsidR="007D7499" w:rsidRPr="005C3451">
        <w:rPr>
          <w:rFonts w:ascii="Times New Roman" w:hAnsi="Times New Roman" w:cs="Times New Roman"/>
          <w:sz w:val="24"/>
          <w:szCs w:val="24"/>
        </w:rPr>
        <w:t>Lizaveta</w:t>
      </w:r>
      <w:proofErr w:type="spellEnd"/>
      <w:r w:rsidR="007D7499" w:rsidRPr="005C3451">
        <w:rPr>
          <w:rFonts w:ascii="Times New Roman" w:hAnsi="Times New Roman" w:cs="Times New Roman"/>
          <w:sz w:val="24"/>
          <w:szCs w:val="24"/>
        </w:rPr>
        <w:t>, the pawnbroker’s sister and only companion</w:t>
      </w:r>
      <w:r w:rsidR="00BB60E1" w:rsidRPr="005C3451">
        <w:rPr>
          <w:rFonts w:ascii="Times New Roman" w:hAnsi="Times New Roman" w:cs="Times New Roman"/>
          <w:sz w:val="24"/>
          <w:szCs w:val="24"/>
        </w:rPr>
        <w:t>,</w:t>
      </w:r>
      <w:r w:rsidR="007D7499" w:rsidRPr="005C3451">
        <w:rPr>
          <w:rFonts w:ascii="Times New Roman" w:hAnsi="Times New Roman" w:cs="Times New Roman"/>
          <w:sz w:val="24"/>
          <w:szCs w:val="24"/>
        </w:rPr>
        <w:t xml:space="preserve"> would be away from home at precisely seven o’clock</w:t>
      </w:r>
      <w:r w:rsidR="00BB60E1" w:rsidRPr="005C3451">
        <w:rPr>
          <w:rFonts w:ascii="Times New Roman" w:hAnsi="Times New Roman" w:cs="Times New Roman"/>
          <w:sz w:val="24"/>
          <w:szCs w:val="24"/>
        </w:rPr>
        <w:t xml:space="preserve">, which plants in his mind the perfect time to go through with the murder. </w:t>
      </w:r>
      <w:r w:rsidR="00F228D1" w:rsidRPr="005C3451">
        <w:rPr>
          <w:rFonts w:ascii="Times New Roman" w:hAnsi="Times New Roman" w:cs="Times New Roman"/>
          <w:sz w:val="24"/>
          <w:szCs w:val="24"/>
        </w:rPr>
        <w:t xml:space="preserve">On the day of the murder, as he is leaving for the pawnbroker’s, </w:t>
      </w:r>
      <w:proofErr w:type="spellStart"/>
      <w:r w:rsidR="00F228D1" w:rsidRPr="005C3451">
        <w:rPr>
          <w:rFonts w:ascii="Times New Roman" w:hAnsi="Times New Roman" w:cs="Times New Roman"/>
          <w:sz w:val="24"/>
          <w:szCs w:val="24"/>
        </w:rPr>
        <w:t>Raskolnikov</w:t>
      </w:r>
      <w:proofErr w:type="spellEnd"/>
      <w:r w:rsidR="00F228D1" w:rsidRPr="005C3451">
        <w:rPr>
          <w:rFonts w:ascii="Times New Roman" w:hAnsi="Times New Roman" w:cs="Times New Roman"/>
          <w:sz w:val="24"/>
          <w:szCs w:val="24"/>
        </w:rPr>
        <w:t xml:space="preserve"> is unable to retrieve the axe </w:t>
      </w:r>
      <w:r w:rsidR="009A1018" w:rsidRPr="005C3451">
        <w:rPr>
          <w:rFonts w:ascii="Times New Roman" w:hAnsi="Times New Roman" w:cs="Times New Roman"/>
          <w:sz w:val="24"/>
          <w:szCs w:val="24"/>
        </w:rPr>
        <w:t xml:space="preserve">he intended to use. Incidentally, an axe lying on the floor of an open and unattended apartment room catches </w:t>
      </w:r>
      <w:proofErr w:type="spellStart"/>
      <w:r w:rsidR="009A1018" w:rsidRPr="005C3451">
        <w:rPr>
          <w:rFonts w:ascii="Times New Roman" w:hAnsi="Times New Roman" w:cs="Times New Roman"/>
          <w:sz w:val="24"/>
          <w:szCs w:val="24"/>
        </w:rPr>
        <w:t>Raskolnikov’s</w:t>
      </w:r>
      <w:proofErr w:type="spellEnd"/>
      <w:r w:rsidR="009A1018" w:rsidRPr="005C3451">
        <w:rPr>
          <w:rFonts w:ascii="Times New Roman" w:hAnsi="Times New Roman" w:cs="Times New Roman"/>
          <w:sz w:val="24"/>
          <w:szCs w:val="24"/>
        </w:rPr>
        <w:t xml:space="preserve"> eye. </w:t>
      </w:r>
      <w:r w:rsidR="004D177C" w:rsidRPr="005C3451">
        <w:rPr>
          <w:rFonts w:ascii="Times New Roman" w:hAnsi="Times New Roman" w:cs="Times New Roman"/>
          <w:sz w:val="24"/>
          <w:szCs w:val="24"/>
        </w:rPr>
        <w:t>T</w:t>
      </w:r>
      <w:r w:rsidR="006D41E7" w:rsidRPr="005C3451">
        <w:rPr>
          <w:rFonts w:ascii="Times New Roman" w:hAnsi="Times New Roman" w:cs="Times New Roman"/>
          <w:sz w:val="24"/>
          <w:szCs w:val="24"/>
        </w:rPr>
        <w:t xml:space="preserve">he compound of all of these coincidences gives the impression that </w:t>
      </w:r>
      <w:proofErr w:type="spellStart"/>
      <w:r w:rsidR="007D7499" w:rsidRPr="005C3451">
        <w:rPr>
          <w:rFonts w:ascii="Times New Roman" w:hAnsi="Times New Roman" w:cs="Times New Roman"/>
          <w:sz w:val="24"/>
          <w:szCs w:val="24"/>
        </w:rPr>
        <w:t>Raskolnikov</w:t>
      </w:r>
      <w:proofErr w:type="spellEnd"/>
      <w:r w:rsidR="007D7499" w:rsidRPr="005C3451">
        <w:rPr>
          <w:rFonts w:ascii="Times New Roman" w:hAnsi="Times New Roman" w:cs="Times New Roman"/>
          <w:sz w:val="24"/>
          <w:szCs w:val="24"/>
        </w:rPr>
        <w:t xml:space="preserve"> had no</w:t>
      </w:r>
      <w:r w:rsidR="00BB60E1" w:rsidRPr="005C3451">
        <w:rPr>
          <w:rFonts w:ascii="Times New Roman" w:hAnsi="Times New Roman" w:cs="Times New Roman"/>
          <w:sz w:val="24"/>
          <w:szCs w:val="24"/>
        </w:rPr>
        <w:t xml:space="preserve"> freedom of choice in the matter; </w:t>
      </w:r>
      <w:r w:rsidR="007D7499" w:rsidRPr="005C3451">
        <w:rPr>
          <w:rFonts w:ascii="Times New Roman" w:hAnsi="Times New Roman" w:cs="Times New Roman"/>
          <w:sz w:val="24"/>
          <w:szCs w:val="24"/>
        </w:rPr>
        <w:t>t</w:t>
      </w:r>
      <w:r w:rsidR="00B07A22" w:rsidRPr="005C3451">
        <w:rPr>
          <w:rFonts w:ascii="Times New Roman" w:hAnsi="Times New Roman" w:cs="Times New Roman"/>
          <w:sz w:val="24"/>
          <w:szCs w:val="24"/>
        </w:rPr>
        <w:t>he invi</w:t>
      </w:r>
      <w:r w:rsidR="00BB60E1" w:rsidRPr="005C3451">
        <w:rPr>
          <w:rFonts w:ascii="Times New Roman" w:hAnsi="Times New Roman" w:cs="Times New Roman"/>
          <w:sz w:val="24"/>
          <w:szCs w:val="24"/>
        </w:rPr>
        <w:t>sible hand of determinism drove</w:t>
      </w:r>
      <w:r w:rsidR="00B07A22" w:rsidRPr="005C3451">
        <w:rPr>
          <w:rFonts w:ascii="Times New Roman" w:hAnsi="Times New Roman" w:cs="Times New Roman"/>
          <w:sz w:val="24"/>
          <w:szCs w:val="24"/>
        </w:rPr>
        <w:t xml:space="preserve"> him to the murder.</w:t>
      </w:r>
    </w:p>
    <w:p w14:paraId="3C871774" w14:textId="77777777" w:rsidR="00E605D4" w:rsidRPr="005C3451" w:rsidRDefault="00634C1E" w:rsidP="00841DC5">
      <w:pPr>
        <w:spacing w:line="480" w:lineRule="auto"/>
        <w:rPr>
          <w:rFonts w:ascii="Times New Roman" w:hAnsi="Times New Roman" w:cs="Times New Roman"/>
          <w:sz w:val="24"/>
          <w:szCs w:val="24"/>
        </w:rPr>
      </w:pPr>
      <w:r w:rsidRPr="005C3451">
        <w:rPr>
          <w:rFonts w:ascii="Times New Roman" w:hAnsi="Times New Roman" w:cs="Times New Roman"/>
          <w:sz w:val="24"/>
          <w:szCs w:val="24"/>
        </w:rPr>
        <w:tab/>
      </w:r>
      <w:r w:rsidR="00E23D87" w:rsidRPr="005C3451">
        <w:rPr>
          <w:rFonts w:ascii="Times New Roman" w:hAnsi="Times New Roman" w:cs="Times New Roman"/>
          <w:sz w:val="24"/>
          <w:szCs w:val="24"/>
        </w:rPr>
        <w:t xml:space="preserve">When we are introduced to Mr. </w:t>
      </w:r>
      <w:proofErr w:type="spellStart"/>
      <w:r w:rsidR="00E23D87" w:rsidRPr="005C3451">
        <w:rPr>
          <w:rFonts w:ascii="Times New Roman" w:hAnsi="Times New Roman" w:cs="Times New Roman"/>
          <w:sz w:val="24"/>
          <w:szCs w:val="24"/>
        </w:rPr>
        <w:t>Luzhin</w:t>
      </w:r>
      <w:proofErr w:type="spellEnd"/>
      <w:r w:rsidR="00E23D87" w:rsidRPr="005C3451">
        <w:rPr>
          <w:rFonts w:ascii="Times New Roman" w:hAnsi="Times New Roman" w:cs="Times New Roman"/>
          <w:sz w:val="24"/>
          <w:szCs w:val="24"/>
        </w:rPr>
        <w:t>, t</w:t>
      </w:r>
      <w:r w:rsidR="005D62DF" w:rsidRPr="005C3451">
        <w:rPr>
          <w:rFonts w:ascii="Times New Roman" w:hAnsi="Times New Roman" w:cs="Times New Roman"/>
          <w:sz w:val="24"/>
          <w:szCs w:val="24"/>
        </w:rPr>
        <w:t xml:space="preserve">he evidence </w:t>
      </w:r>
      <w:r w:rsidR="00754175" w:rsidRPr="005C3451">
        <w:rPr>
          <w:rFonts w:ascii="Times New Roman" w:hAnsi="Times New Roman" w:cs="Times New Roman"/>
          <w:sz w:val="24"/>
          <w:szCs w:val="24"/>
        </w:rPr>
        <w:t>in favor of</w:t>
      </w:r>
      <w:r w:rsidR="00E605D4" w:rsidRPr="005C3451">
        <w:rPr>
          <w:rFonts w:ascii="Times New Roman" w:hAnsi="Times New Roman" w:cs="Times New Roman"/>
          <w:sz w:val="24"/>
          <w:szCs w:val="24"/>
        </w:rPr>
        <w:t xml:space="preserve"> determinis</w:t>
      </w:r>
      <w:r w:rsidR="00E23D87" w:rsidRPr="005C3451">
        <w:rPr>
          <w:rFonts w:ascii="Times New Roman" w:hAnsi="Times New Roman" w:cs="Times New Roman"/>
          <w:sz w:val="24"/>
          <w:szCs w:val="24"/>
        </w:rPr>
        <w:t>tic</w:t>
      </w:r>
      <w:r w:rsidR="00313C6D">
        <w:rPr>
          <w:rFonts w:ascii="Times New Roman" w:hAnsi="Times New Roman" w:cs="Times New Roman"/>
          <w:sz w:val="24"/>
          <w:szCs w:val="24"/>
        </w:rPr>
        <w:t>,</w:t>
      </w:r>
      <w:r w:rsidR="00E605D4" w:rsidRPr="005C3451">
        <w:rPr>
          <w:rFonts w:ascii="Times New Roman" w:hAnsi="Times New Roman" w:cs="Times New Roman"/>
          <w:sz w:val="24"/>
          <w:szCs w:val="24"/>
        </w:rPr>
        <w:t xml:space="preserve"> </w:t>
      </w:r>
      <w:r w:rsidR="00313C6D">
        <w:rPr>
          <w:rFonts w:ascii="Times New Roman" w:hAnsi="Times New Roman" w:cs="Times New Roman"/>
          <w:sz w:val="24"/>
          <w:szCs w:val="24"/>
        </w:rPr>
        <w:t xml:space="preserve">rather than social utilitarian, </w:t>
      </w:r>
      <w:r w:rsidR="00754175" w:rsidRPr="005C3451">
        <w:rPr>
          <w:rFonts w:ascii="Times New Roman" w:hAnsi="Times New Roman" w:cs="Times New Roman"/>
          <w:sz w:val="24"/>
          <w:szCs w:val="24"/>
        </w:rPr>
        <w:t xml:space="preserve">reasons behind the </w:t>
      </w:r>
      <w:r w:rsidR="002107BC" w:rsidRPr="005C3451">
        <w:rPr>
          <w:rFonts w:ascii="Times New Roman" w:hAnsi="Times New Roman" w:cs="Times New Roman"/>
          <w:sz w:val="24"/>
          <w:szCs w:val="24"/>
        </w:rPr>
        <w:t>murder grows.</w:t>
      </w:r>
      <w:r w:rsidR="00E23D87" w:rsidRPr="005C3451">
        <w:rPr>
          <w:rFonts w:ascii="Times New Roman" w:hAnsi="Times New Roman" w:cs="Times New Roman"/>
          <w:sz w:val="24"/>
          <w:szCs w:val="24"/>
        </w:rPr>
        <w:t xml:space="preserve"> </w:t>
      </w:r>
      <w:proofErr w:type="spellStart"/>
      <w:r w:rsidR="00E23D87" w:rsidRPr="005C3451">
        <w:rPr>
          <w:rFonts w:ascii="Times New Roman" w:hAnsi="Times New Roman" w:cs="Times New Roman"/>
          <w:sz w:val="24"/>
          <w:szCs w:val="24"/>
        </w:rPr>
        <w:t>Luzhin</w:t>
      </w:r>
      <w:proofErr w:type="spellEnd"/>
      <w:r w:rsidR="00E23D87" w:rsidRPr="005C3451">
        <w:rPr>
          <w:rFonts w:ascii="Times New Roman" w:hAnsi="Times New Roman" w:cs="Times New Roman"/>
          <w:sz w:val="24"/>
          <w:szCs w:val="24"/>
        </w:rPr>
        <w:t xml:space="preserve"> is as fashionable in his dress as he is in his line of thinking. According to the current fashion, it has become quite clear that “there is an advance, or, as they say</w:t>
      </w:r>
      <w:r w:rsidR="00754175" w:rsidRPr="005C3451">
        <w:rPr>
          <w:rFonts w:ascii="Times New Roman" w:hAnsi="Times New Roman" w:cs="Times New Roman"/>
          <w:sz w:val="24"/>
          <w:szCs w:val="24"/>
        </w:rPr>
        <w:t xml:space="preserve"> </w:t>
      </w:r>
      <w:r w:rsidR="00E23D87" w:rsidRPr="005C3451">
        <w:rPr>
          <w:rFonts w:ascii="Times New Roman" w:hAnsi="Times New Roman" w:cs="Times New Roman"/>
          <w:sz w:val="24"/>
          <w:szCs w:val="24"/>
        </w:rPr>
        <w:t>now, progress in the name of science and economic truth…” (147). Such economi</w:t>
      </w:r>
      <w:r w:rsidR="002107BC" w:rsidRPr="005C3451">
        <w:rPr>
          <w:rFonts w:ascii="Times New Roman" w:hAnsi="Times New Roman" w:cs="Times New Roman"/>
          <w:sz w:val="24"/>
          <w:szCs w:val="24"/>
        </w:rPr>
        <w:t xml:space="preserve">c </w:t>
      </w:r>
      <w:r w:rsidR="002107BC" w:rsidRPr="005C3451">
        <w:rPr>
          <w:rFonts w:ascii="Times New Roman" w:hAnsi="Times New Roman" w:cs="Times New Roman"/>
          <w:sz w:val="24"/>
          <w:szCs w:val="24"/>
        </w:rPr>
        <w:lastRenderedPageBreak/>
        <w:t xml:space="preserve">truths have, according to </w:t>
      </w:r>
      <w:proofErr w:type="spellStart"/>
      <w:r w:rsidR="00E23D87" w:rsidRPr="005C3451">
        <w:rPr>
          <w:rFonts w:ascii="Times New Roman" w:hAnsi="Times New Roman" w:cs="Times New Roman"/>
          <w:sz w:val="24"/>
          <w:szCs w:val="24"/>
        </w:rPr>
        <w:t>Luzhin</w:t>
      </w:r>
      <w:proofErr w:type="spellEnd"/>
      <w:r w:rsidR="00E23D87" w:rsidRPr="005C3451">
        <w:rPr>
          <w:rFonts w:ascii="Times New Roman" w:hAnsi="Times New Roman" w:cs="Times New Roman"/>
          <w:sz w:val="24"/>
          <w:szCs w:val="24"/>
        </w:rPr>
        <w:t>, revealed that</w:t>
      </w:r>
      <w:r w:rsidR="00A2762A" w:rsidRPr="005C3451">
        <w:rPr>
          <w:rFonts w:ascii="Times New Roman" w:hAnsi="Times New Roman" w:cs="Times New Roman"/>
          <w:sz w:val="24"/>
          <w:szCs w:val="24"/>
        </w:rPr>
        <w:t xml:space="preserve"> “everything in the world rests on self-interest” and “therefore in acquiring wealth solely and exclusively for myself, I am acquiring so to speak, for all…” (147). </w:t>
      </w:r>
      <w:proofErr w:type="spellStart"/>
      <w:r w:rsidR="00A2762A" w:rsidRPr="005C3451">
        <w:rPr>
          <w:rFonts w:ascii="Times New Roman" w:hAnsi="Times New Roman" w:cs="Times New Roman"/>
          <w:sz w:val="24"/>
          <w:szCs w:val="24"/>
        </w:rPr>
        <w:t>Raskolnikov</w:t>
      </w:r>
      <w:proofErr w:type="spellEnd"/>
      <w:r w:rsidR="00A2762A" w:rsidRPr="005C3451">
        <w:rPr>
          <w:rFonts w:ascii="Times New Roman" w:hAnsi="Times New Roman" w:cs="Times New Roman"/>
          <w:sz w:val="24"/>
          <w:szCs w:val="24"/>
        </w:rPr>
        <w:t>, with building hatre</w:t>
      </w:r>
      <w:r w:rsidR="00313C6D">
        <w:rPr>
          <w:rFonts w:ascii="Times New Roman" w:hAnsi="Times New Roman" w:cs="Times New Roman"/>
          <w:sz w:val="24"/>
          <w:szCs w:val="24"/>
        </w:rPr>
        <w:t>d for</w:t>
      </w:r>
      <w:r w:rsidR="00BC6DBA" w:rsidRPr="005C3451">
        <w:rPr>
          <w:rFonts w:ascii="Times New Roman" w:hAnsi="Times New Roman" w:cs="Times New Roman"/>
          <w:sz w:val="24"/>
          <w:szCs w:val="24"/>
        </w:rPr>
        <w:t xml:space="preserve"> </w:t>
      </w:r>
      <w:proofErr w:type="spellStart"/>
      <w:r w:rsidR="00BC6DBA" w:rsidRPr="005C3451">
        <w:rPr>
          <w:rFonts w:ascii="Times New Roman" w:hAnsi="Times New Roman" w:cs="Times New Roman"/>
          <w:sz w:val="24"/>
          <w:szCs w:val="24"/>
        </w:rPr>
        <w:t>Luzhin</w:t>
      </w:r>
      <w:proofErr w:type="spellEnd"/>
      <w:r w:rsidR="00313C6D">
        <w:rPr>
          <w:rFonts w:ascii="Times New Roman" w:hAnsi="Times New Roman" w:cs="Times New Roman"/>
          <w:sz w:val="24"/>
          <w:szCs w:val="24"/>
        </w:rPr>
        <w:t>,</w:t>
      </w:r>
      <w:r w:rsidR="00BC6DBA" w:rsidRPr="005C3451">
        <w:rPr>
          <w:rFonts w:ascii="Times New Roman" w:hAnsi="Times New Roman" w:cs="Times New Roman"/>
          <w:sz w:val="24"/>
          <w:szCs w:val="24"/>
        </w:rPr>
        <w:t xml:space="preserve"> </w:t>
      </w:r>
      <w:r w:rsidR="00A2762A" w:rsidRPr="005C3451">
        <w:rPr>
          <w:rFonts w:ascii="Times New Roman" w:hAnsi="Times New Roman" w:cs="Times New Roman"/>
          <w:sz w:val="24"/>
          <w:szCs w:val="24"/>
        </w:rPr>
        <w:t>can’t stand to listen to his pompous rant and interjects by saying “carry out logically the theory you were advocating just now, and it follows that people may be killed…” (150</w:t>
      </w:r>
      <w:r w:rsidR="00313C6D">
        <w:rPr>
          <w:rFonts w:ascii="Times New Roman" w:hAnsi="Times New Roman" w:cs="Times New Roman"/>
          <w:sz w:val="24"/>
          <w:szCs w:val="24"/>
        </w:rPr>
        <w:t>). In making this remark</w:t>
      </w:r>
      <w:r w:rsidR="00A2762A" w:rsidRPr="005C3451">
        <w:rPr>
          <w:rFonts w:ascii="Times New Roman" w:hAnsi="Times New Roman" w:cs="Times New Roman"/>
          <w:sz w:val="24"/>
          <w:szCs w:val="24"/>
        </w:rPr>
        <w:t xml:space="preserve"> </w:t>
      </w:r>
      <w:proofErr w:type="spellStart"/>
      <w:r w:rsidR="00A2762A" w:rsidRPr="005C3451">
        <w:rPr>
          <w:rFonts w:ascii="Times New Roman" w:hAnsi="Times New Roman" w:cs="Times New Roman"/>
          <w:sz w:val="24"/>
          <w:szCs w:val="24"/>
        </w:rPr>
        <w:t>Raskolnikov</w:t>
      </w:r>
      <w:proofErr w:type="spellEnd"/>
      <w:r w:rsidR="00A2762A" w:rsidRPr="005C3451">
        <w:rPr>
          <w:rFonts w:ascii="Times New Roman" w:hAnsi="Times New Roman" w:cs="Times New Roman"/>
          <w:sz w:val="24"/>
          <w:szCs w:val="24"/>
        </w:rPr>
        <w:t xml:space="preserve"> implicitly </w:t>
      </w:r>
      <w:r w:rsidR="002107BC" w:rsidRPr="005C3451">
        <w:rPr>
          <w:rFonts w:ascii="Times New Roman" w:hAnsi="Times New Roman" w:cs="Times New Roman"/>
          <w:sz w:val="24"/>
          <w:szCs w:val="24"/>
        </w:rPr>
        <w:t>recognizes his own actions in</w:t>
      </w:r>
      <w:r w:rsidR="00A2762A" w:rsidRPr="005C3451">
        <w:rPr>
          <w:rFonts w:ascii="Times New Roman" w:hAnsi="Times New Roman" w:cs="Times New Roman"/>
          <w:sz w:val="24"/>
          <w:szCs w:val="24"/>
        </w:rPr>
        <w:t xml:space="preserve"> </w:t>
      </w:r>
      <w:proofErr w:type="spellStart"/>
      <w:r w:rsidR="00A2762A" w:rsidRPr="005C3451">
        <w:rPr>
          <w:rFonts w:ascii="Times New Roman" w:hAnsi="Times New Roman" w:cs="Times New Roman"/>
          <w:sz w:val="24"/>
          <w:szCs w:val="24"/>
        </w:rPr>
        <w:t>Luzhin’s</w:t>
      </w:r>
      <w:proofErr w:type="spellEnd"/>
      <w:r w:rsidR="00A2762A" w:rsidRPr="005C3451">
        <w:rPr>
          <w:rFonts w:ascii="Times New Roman" w:hAnsi="Times New Roman" w:cs="Times New Roman"/>
          <w:sz w:val="24"/>
          <w:szCs w:val="24"/>
        </w:rPr>
        <w:t xml:space="preserve"> ideas, for he had carried out this same theory logically in th</w:t>
      </w:r>
      <w:r w:rsidR="00BC6DBA" w:rsidRPr="005C3451">
        <w:rPr>
          <w:rFonts w:ascii="Times New Roman" w:hAnsi="Times New Roman" w:cs="Times New Roman"/>
          <w:sz w:val="24"/>
          <w:szCs w:val="24"/>
        </w:rPr>
        <w:t>e murder of the old pawnbroker (Frank, 495). By explicitly expressing the idea of self-interest as a precursor to mu</w:t>
      </w:r>
      <w:r w:rsidR="002107BC" w:rsidRPr="005C3451">
        <w:rPr>
          <w:rFonts w:ascii="Times New Roman" w:hAnsi="Times New Roman" w:cs="Times New Roman"/>
          <w:sz w:val="24"/>
          <w:szCs w:val="24"/>
        </w:rPr>
        <w:t xml:space="preserve">rder, </w:t>
      </w:r>
      <w:proofErr w:type="spellStart"/>
      <w:r w:rsidR="002107BC" w:rsidRPr="005C3451">
        <w:rPr>
          <w:rFonts w:ascii="Times New Roman" w:hAnsi="Times New Roman" w:cs="Times New Roman"/>
          <w:sz w:val="24"/>
          <w:szCs w:val="24"/>
        </w:rPr>
        <w:t>Raskolnikov</w:t>
      </w:r>
      <w:proofErr w:type="spellEnd"/>
      <w:r w:rsidR="002107BC" w:rsidRPr="005C3451">
        <w:rPr>
          <w:rFonts w:ascii="Times New Roman" w:hAnsi="Times New Roman" w:cs="Times New Roman"/>
          <w:sz w:val="24"/>
          <w:szCs w:val="24"/>
        </w:rPr>
        <w:t xml:space="preserve"> himself eliminates</w:t>
      </w:r>
      <w:r w:rsidR="00BC6DBA" w:rsidRPr="005C3451">
        <w:rPr>
          <w:rFonts w:ascii="Times New Roman" w:hAnsi="Times New Roman" w:cs="Times New Roman"/>
          <w:sz w:val="24"/>
          <w:szCs w:val="24"/>
        </w:rPr>
        <w:t xml:space="preserve"> the possibility that he committed the murders in accordance with social utilitarian thinking. Now the most</w:t>
      </w:r>
      <w:r w:rsidR="002107BC" w:rsidRPr="005C3451">
        <w:rPr>
          <w:rFonts w:ascii="Times New Roman" w:hAnsi="Times New Roman" w:cs="Times New Roman"/>
          <w:sz w:val="24"/>
          <w:szCs w:val="24"/>
        </w:rPr>
        <w:t xml:space="preserve"> likely reason</w:t>
      </w:r>
      <w:r w:rsidR="00BC6DBA" w:rsidRPr="005C3451">
        <w:rPr>
          <w:rFonts w:ascii="Times New Roman" w:hAnsi="Times New Roman" w:cs="Times New Roman"/>
          <w:sz w:val="24"/>
          <w:szCs w:val="24"/>
        </w:rPr>
        <w:t xml:space="preserve"> seems to be that he committed the murders selfishly, for his own good and no one else’s.  </w:t>
      </w:r>
    </w:p>
    <w:p w14:paraId="259B8766" w14:textId="77777777" w:rsidR="00D44FCC" w:rsidRPr="00D95193" w:rsidRDefault="00FC701E" w:rsidP="00841DC5">
      <w:pPr>
        <w:spacing w:line="480" w:lineRule="auto"/>
        <w:rPr>
          <w:rFonts w:ascii="Times New Roman" w:hAnsi="Times New Roman" w:cs="Times New Roman"/>
          <w:sz w:val="24"/>
          <w:szCs w:val="24"/>
        </w:rPr>
      </w:pPr>
      <w:r w:rsidRPr="005C3451">
        <w:rPr>
          <w:rFonts w:ascii="Times New Roman" w:hAnsi="Times New Roman" w:cs="Times New Roman"/>
          <w:sz w:val="24"/>
          <w:szCs w:val="24"/>
        </w:rPr>
        <w:tab/>
        <w:t>All doubts as to the driving factor behind the murder are cast aside when in the cour</w:t>
      </w:r>
      <w:r w:rsidR="00715624" w:rsidRPr="005C3451">
        <w:rPr>
          <w:rFonts w:ascii="Times New Roman" w:hAnsi="Times New Roman" w:cs="Times New Roman"/>
          <w:sz w:val="24"/>
          <w:szCs w:val="24"/>
        </w:rPr>
        <w:t>se of a meeting</w:t>
      </w:r>
      <w:r w:rsidRPr="005C3451">
        <w:rPr>
          <w:rFonts w:ascii="Times New Roman" w:hAnsi="Times New Roman" w:cs="Times New Roman"/>
          <w:sz w:val="24"/>
          <w:szCs w:val="24"/>
        </w:rPr>
        <w:t xml:space="preserve"> with </w:t>
      </w:r>
      <w:proofErr w:type="spellStart"/>
      <w:r w:rsidRPr="005C3451">
        <w:rPr>
          <w:rFonts w:ascii="Times New Roman" w:hAnsi="Times New Roman" w:cs="Times New Roman"/>
          <w:sz w:val="24"/>
          <w:szCs w:val="24"/>
        </w:rPr>
        <w:t>Porfiry</w:t>
      </w:r>
      <w:proofErr w:type="spellEnd"/>
      <w:r w:rsidRPr="005C3451">
        <w:rPr>
          <w:rFonts w:ascii="Times New Roman" w:hAnsi="Times New Roman" w:cs="Times New Roman"/>
          <w:sz w:val="24"/>
          <w:szCs w:val="24"/>
        </w:rPr>
        <w:t xml:space="preserve"> </w:t>
      </w:r>
      <w:proofErr w:type="spellStart"/>
      <w:r w:rsidRPr="005C3451">
        <w:rPr>
          <w:rFonts w:ascii="Times New Roman" w:hAnsi="Times New Roman" w:cs="Times New Roman"/>
          <w:sz w:val="24"/>
          <w:szCs w:val="24"/>
        </w:rPr>
        <w:t>Petrovich</w:t>
      </w:r>
      <w:proofErr w:type="spellEnd"/>
      <w:r w:rsidRPr="005C3451">
        <w:rPr>
          <w:rFonts w:ascii="Times New Roman" w:hAnsi="Times New Roman" w:cs="Times New Roman"/>
          <w:sz w:val="24"/>
          <w:szCs w:val="24"/>
        </w:rPr>
        <w:t xml:space="preserve"> </w:t>
      </w:r>
      <w:r w:rsidR="00953912" w:rsidRPr="005C3451">
        <w:rPr>
          <w:rFonts w:ascii="Times New Roman" w:hAnsi="Times New Roman" w:cs="Times New Roman"/>
          <w:sz w:val="24"/>
          <w:szCs w:val="24"/>
        </w:rPr>
        <w:t xml:space="preserve">it is revealed that </w:t>
      </w:r>
      <w:proofErr w:type="spellStart"/>
      <w:r w:rsidR="00953912" w:rsidRPr="005C3451">
        <w:rPr>
          <w:rFonts w:ascii="Times New Roman" w:hAnsi="Times New Roman" w:cs="Times New Roman"/>
          <w:sz w:val="24"/>
          <w:szCs w:val="24"/>
        </w:rPr>
        <w:t>Raskolnikov</w:t>
      </w:r>
      <w:proofErr w:type="spellEnd"/>
      <w:r w:rsidR="00953912" w:rsidRPr="005C3451">
        <w:rPr>
          <w:rFonts w:ascii="Times New Roman" w:hAnsi="Times New Roman" w:cs="Times New Roman"/>
          <w:sz w:val="24"/>
          <w:szCs w:val="24"/>
        </w:rPr>
        <w:t xml:space="preserve"> had written an article titled “On Crime.” The overarching idea of the article is that there exists a category of people, the “extra-ordinary men”, who have the inner right to commit breeches of morality and crime. </w:t>
      </w:r>
      <w:r w:rsidR="00715624" w:rsidRPr="005C3451">
        <w:rPr>
          <w:rFonts w:ascii="Times New Roman" w:hAnsi="Times New Roman" w:cs="Times New Roman"/>
          <w:sz w:val="24"/>
          <w:szCs w:val="24"/>
        </w:rPr>
        <w:t xml:space="preserve">Such “extra-ordinary men” have the right as well as the duty to commit crimes for the sake of progress. The Napoleons, </w:t>
      </w:r>
      <w:proofErr w:type="spellStart"/>
      <w:r w:rsidR="00715624" w:rsidRPr="005C3451">
        <w:rPr>
          <w:rFonts w:ascii="Times New Roman" w:hAnsi="Times New Roman" w:cs="Times New Roman"/>
          <w:sz w:val="24"/>
          <w:szCs w:val="24"/>
        </w:rPr>
        <w:t>Muhammads</w:t>
      </w:r>
      <w:proofErr w:type="spellEnd"/>
      <w:r w:rsidR="00715624" w:rsidRPr="005C3451">
        <w:rPr>
          <w:rFonts w:ascii="Times New Roman" w:hAnsi="Times New Roman" w:cs="Times New Roman"/>
          <w:sz w:val="24"/>
          <w:szCs w:val="24"/>
        </w:rPr>
        <w:t xml:space="preserve">, and </w:t>
      </w:r>
      <w:proofErr w:type="spellStart"/>
      <w:r w:rsidR="00715624" w:rsidRPr="005C3451">
        <w:rPr>
          <w:rFonts w:ascii="Times New Roman" w:hAnsi="Times New Roman" w:cs="Times New Roman"/>
          <w:sz w:val="24"/>
          <w:szCs w:val="24"/>
        </w:rPr>
        <w:t>Newtons</w:t>
      </w:r>
      <w:proofErr w:type="spellEnd"/>
      <w:r w:rsidR="00715624" w:rsidRPr="005C3451">
        <w:rPr>
          <w:rFonts w:ascii="Times New Roman" w:hAnsi="Times New Roman" w:cs="Times New Roman"/>
          <w:sz w:val="24"/>
          <w:szCs w:val="24"/>
        </w:rPr>
        <w:t xml:space="preserve"> of the world fall into this category of “extra-ordinary men”</w:t>
      </w:r>
      <w:r w:rsidR="004E62A8" w:rsidRPr="005C3451">
        <w:rPr>
          <w:rFonts w:ascii="Times New Roman" w:hAnsi="Times New Roman" w:cs="Times New Roman"/>
          <w:sz w:val="24"/>
          <w:szCs w:val="24"/>
        </w:rPr>
        <w:t>.</w:t>
      </w:r>
      <w:r w:rsidR="00DA1FCE" w:rsidRPr="005C3451">
        <w:rPr>
          <w:rFonts w:ascii="Times New Roman" w:hAnsi="Times New Roman" w:cs="Times New Roman"/>
          <w:sz w:val="24"/>
          <w:szCs w:val="24"/>
        </w:rPr>
        <w:t xml:space="preserve"> </w:t>
      </w:r>
      <w:r w:rsidR="007B66D8">
        <w:rPr>
          <w:rFonts w:ascii="Times New Roman" w:hAnsi="Times New Roman" w:cs="Times New Roman"/>
          <w:sz w:val="24"/>
          <w:szCs w:val="24"/>
        </w:rPr>
        <w:t xml:space="preserve">With the discussion of “extra-ordinary men” </w:t>
      </w:r>
      <w:proofErr w:type="spellStart"/>
      <w:r w:rsidR="00DA1FCE" w:rsidRPr="005C3451">
        <w:rPr>
          <w:rFonts w:ascii="Times New Roman" w:hAnsi="Times New Roman" w:cs="Times New Roman"/>
          <w:sz w:val="24"/>
          <w:szCs w:val="24"/>
        </w:rPr>
        <w:t>Raskolnikov’s</w:t>
      </w:r>
      <w:proofErr w:type="spellEnd"/>
      <w:r w:rsidR="00DA1FCE" w:rsidRPr="005C3451">
        <w:rPr>
          <w:rFonts w:ascii="Times New Roman" w:hAnsi="Times New Roman" w:cs="Times New Roman"/>
          <w:sz w:val="24"/>
          <w:szCs w:val="24"/>
        </w:rPr>
        <w:t xml:space="preserve"> and the reader’s eyes are finally opened to the fact that </w:t>
      </w:r>
      <w:proofErr w:type="spellStart"/>
      <w:r w:rsidR="00DA1FCE" w:rsidRPr="005C3451">
        <w:rPr>
          <w:rFonts w:ascii="Times New Roman" w:hAnsi="Times New Roman" w:cs="Times New Roman"/>
          <w:sz w:val="24"/>
          <w:szCs w:val="24"/>
        </w:rPr>
        <w:t>Raskolnikov</w:t>
      </w:r>
      <w:proofErr w:type="spellEnd"/>
      <w:r w:rsidR="00DA1FCE" w:rsidRPr="005C3451">
        <w:rPr>
          <w:rFonts w:ascii="Times New Roman" w:hAnsi="Times New Roman" w:cs="Times New Roman"/>
          <w:sz w:val="24"/>
          <w:szCs w:val="24"/>
        </w:rPr>
        <w:t xml:space="preserve"> had fallen short</w:t>
      </w:r>
      <w:r w:rsidR="00427473" w:rsidRPr="005C3451">
        <w:rPr>
          <w:rFonts w:ascii="Times New Roman" w:hAnsi="Times New Roman" w:cs="Times New Roman"/>
          <w:sz w:val="24"/>
          <w:szCs w:val="24"/>
        </w:rPr>
        <w:t xml:space="preserve"> from</w:t>
      </w:r>
      <w:r w:rsidR="00DA1FCE" w:rsidRPr="005C3451">
        <w:rPr>
          <w:rFonts w:ascii="Times New Roman" w:hAnsi="Times New Roman" w:cs="Times New Roman"/>
          <w:sz w:val="24"/>
          <w:szCs w:val="24"/>
        </w:rPr>
        <w:t xml:space="preserve"> the noble purpose </w:t>
      </w:r>
      <w:r w:rsidR="007B66D8">
        <w:rPr>
          <w:rFonts w:ascii="Times New Roman" w:hAnsi="Times New Roman" w:cs="Times New Roman"/>
          <w:sz w:val="24"/>
          <w:szCs w:val="24"/>
        </w:rPr>
        <w:t>that</w:t>
      </w:r>
      <w:r w:rsidR="00DA1FCE" w:rsidRPr="005C3451">
        <w:rPr>
          <w:rFonts w:ascii="Times New Roman" w:hAnsi="Times New Roman" w:cs="Times New Roman"/>
          <w:sz w:val="24"/>
          <w:szCs w:val="24"/>
        </w:rPr>
        <w:t xml:space="preserve"> justified </w:t>
      </w:r>
      <w:r w:rsidR="007B66D8">
        <w:rPr>
          <w:rFonts w:ascii="Times New Roman" w:hAnsi="Times New Roman" w:cs="Times New Roman"/>
          <w:sz w:val="24"/>
          <w:szCs w:val="24"/>
        </w:rPr>
        <w:t>the</w:t>
      </w:r>
      <w:r w:rsidR="00DA1FCE" w:rsidRPr="005C3451">
        <w:rPr>
          <w:rFonts w:ascii="Times New Roman" w:hAnsi="Times New Roman" w:cs="Times New Roman"/>
          <w:sz w:val="24"/>
          <w:szCs w:val="24"/>
        </w:rPr>
        <w:t xml:space="preserve"> murders. Not only did he not commit the murder with a utilitarian ideal in mind, he committed it for purely selfish reasons that </w:t>
      </w:r>
      <w:r w:rsidR="004E62A8" w:rsidRPr="005C3451">
        <w:rPr>
          <w:rFonts w:ascii="Times New Roman" w:hAnsi="Times New Roman" w:cs="Times New Roman"/>
          <w:sz w:val="24"/>
          <w:szCs w:val="24"/>
        </w:rPr>
        <w:t xml:space="preserve">exactly </w:t>
      </w:r>
      <w:r w:rsidR="00DA1FCE" w:rsidRPr="005C3451">
        <w:rPr>
          <w:rFonts w:ascii="Times New Roman" w:hAnsi="Times New Roman" w:cs="Times New Roman"/>
          <w:sz w:val="24"/>
          <w:szCs w:val="24"/>
        </w:rPr>
        <w:t xml:space="preserve">contradict social utilitarianism. </w:t>
      </w:r>
      <w:r w:rsidR="00D95193">
        <w:rPr>
          <w:rFonts w:ascii="Times New Roman" w:hAnsi="Times New Roman" w:cs="Times New Roman"/>
          <w:sz w:val="24"/>
          <w:szCs w:val="24"/>
        </w:rPr>
        <w:t xml:space="preserve">“I wanted to murder without casuistry, to murder for my own sake, for myself alone!” </w:t>
      </w:r>
      <w:proofErr w:type="spellStart"/>
      <w:r w:rsidR="00D95193">
        <w:rPr>
          <w:rFonts w:ascii="Times New Roman" w:hAnsi="Times New Roman" w:cs="Times New Roman"/>
          <w:sz w:val="24"/>
          <w:szCs w:val="24"/>
        </w:rPr>
        <w:t>Raskolnikov’s</w:t>
      </w:r>
      <w:proofErr w:type="spellEnd"/>
      <w:r w:rsidR="00D95193">
        <w:rPr>
          <w:rFonts w:ascii="Times New Roman" w:hAnsi="Times New Roman" w:cs="Times New Roman"/>
          <w:sz w:val="24"/>
          <w:szCs w:val="24"/>
        </w:rPr>
        <w:t xml:space="preserve"> real aim was to see whether he was “a trembling creature or whether I have the </w:t>
      </w:r>
      <w:r w:rsidR="00D95193">
        <w:rPr>
          <w:rFonts w:ascii="Times New Roman" w:hAnsi="Times New Roman" w:cs="Times New Roman"/>
          <w:i/>
          <w:sz w:val="24"/>
          <w:szCs w:val="24"/>
        </w:rPr>
        <w:t>right</w:t>
      </w:r>
      <w:r w:rsidR="00D95193">
        <w:rPr>
          <w:rFonts w:ascii="Times New Roman" w:hAnsi="Times New Roman" w:cs="Times New Roman"/>
          <w:sz w:val="24"/>
          <w:szCs w:val="24"/>
        </w:rPr>
        <w:t>.”</w:t>
      </w:r>
      <w:r w:rsidR="003D48C9">
        <w:rPr>
          <w:rFonts w:ascii="Times New Roman" w:hAnsi="Times New Roman" w:cs="Times New Roman"/>
          <w:sz w:val="24"/>
          <w:szCs w:val="24"/>
        </w:rPr>
        <w:t xml:space="preserve"> (406</w:t>
      </w:r>
      <w:r w:rsidR="00D95193">
        <w:rPr>
          <w:rFonts w:ascii="Times New Roman" w:hAnsi="Times New Roman" w:cs="Times New Roman"/>
          <w:sz w:val="24"/>
          <w:szCs w:val="24"/>
        </w:rPr>
        <w:t xml:space="preserve">). </w:t>
      </w:r>
    </w:p>
    <w:p w14:paraId="5AA607C1" w14:textId="4DFB83A8" w:rsidR="00587212" w:rsidRPr="005C3451" w:rsidRDefault="00D44FCC" w:rsidP="00587212">
      <w:pPr>
        <w:spacing w:line="480" w:lineRule="auto"/>
        <w:rPr>
          <w:rFonts w:ascii="Times New Roman" w:hAnsi="Times New Roman" w:cs="Times New Roman"/>
          <w:sz w:val="24"/>
          <w:szCs w:val="24"/>
        </w:rPr>
      </w:pPr>
      <w:r w:rsidRPr="005C3451">
        <w:rPr>
          <w:rFonts w:ascii="Times New Roman" w:hAnsi="Times New Roman" w:cs="Times New Roman"/>
          <w:sz w:val="24"/>
          <w:szCs w:val="24"/>
        </w:rPr>
        <w:tab/>
      </w:r>
      <w:r w:rsidR="00754572" w:rsidRPr="005C3451">
        <w:rPr>
          <w:rFonts w:ascii="Times New Roman" w:hAnsi="Times New Roman" w:cs="Times New Roman"/>
          <w:sz w:val="24"/>
          <w:szCs w:val="24"/>
        </w:rPr>
        <w:t>The striking manner in which he descr</w:t>
      </w:r>
      <w:r w:rsidR="005C7272" w:rsidRPr="005C3451">
        <w:rPr>
          <w:rFonts w:ascii="Times New Roman" w:hAnsi="Times New Roman" w:cs="Times New Roman"/>
          <w:sz w:val="24"/>
          <w:szCs w:val="24"/>
        </w:rPr>
        <w:t xml:space="preserve">ibes the divisions of men bolsters the reader’s understanding that </w:t>
      </w:r>
      <w:proofErr w:type="spellStart"/>
      <w:r w:rsidR="005C7272" w:rsidRPr="005C3451">
        <w:rPr>
          <w:rFonts w:ascii="Times New Roman" w:hAnsi="Times New Roman" w:cs="Times New Roman"/>
          <w:sz w:val="24"/>
          <w:szCs w:val="24"/>
        </w:rPr>
        <w:t>Raskolniko</w:t>
      </w:r>
      <w:r w:rsidRPr="005C3451">
        <w:rPr>
          <w:rFonts w:ascii="Times New Roman" w:hAnsi="Times New Roman" w:cs="Times New Roman"/>
          <w:sz w:val="24"/>
          <w:szCs w:val="24"/>
        </w:rPr>
        <w:t>v</w:t>
      </w:r>
      <w:proofErr w:type="spellEnd"/>
      <w:r w:rsidRPr="005C3451">
        <w:rPr>
          <w:rFonts w:ascii="Times New Roman" w:hAnsi="Times New Roman" w:cs="Times New Roman"/>
          <w:sz w:val="24"/>
          <w:szCs w:val="24"/>
        </w:rPr>
        <w:t xml:space="preserve"> is driven by his espousal of</w:t>
      </w:r>
      <w:r w:rsidR="005C7272" w:rsidRPr="005C3451">
        <w:rPr>
          <w:rFonts w:ascii="Times New Roman" w:hAnsi="Times New Roman" w:cs="Times New Roman"/>
          <w:sz w:val="24"/>
          <w:szCs w:val="24"/>
        </w:rPr>
        <w:t xml:space="preserve"> deterministic ideas</w:t>
      </w:r>
      <w:ins w:id="65" w:author="Evan Noll" w:date="2014-03-05T19:48:00Z">
        <w:r w:rsidR="00566533">
          <w:rPr>
            <w:rFonts w:ascii="Times New Roman" w:hAnsi="Times New Roman" w:cs="Times New Roman"/>
            <w:sz w:val="24"/>
            <w:szCs w:val="24"/>
          </w:rPr>
          <w:t>.</w:t>
        </w:r>
      </w:ins>
      <w:del w:id="66" w:author="Evan Noll" w:date="2014-03-05T19:48:00Z">
        <w:r w:rsidR="005C7272" w:rsidRPr="005C3451" w:rsidDel="00566533">
          <w:rPr>
            <w:rFonts w:ascii="Times New Roman" w:hAnsi="Times New Roman" w:cs="Times New Roman"/>
            <w:sz w:val="24"/>
            <w:szCs w:val="24"/>
          </w:rPr>
          <w:delText>.</w:delText>
        </w:r>
      </w:del>
      <w:r w:rsidR="005C7272" w:rsidRPr="005C3451">
        <w:rPr>
          <w:rFonts w:ascii="Times New Roman" w:hAnsi="Times New Roman" w:cs="Times New Roman"/>
          <w:sz w:val="24"/>
          <w:szCs w:val="24"/>
        </w:rPr>
        <w:t xml:space="preserve">  “One thing only is </w:t>
      </w:r>
      <w:r w:rsidR="005C7272" w:rsidRPr="005C3451">
        <w:rPr>
          <w:rFonts w:ascii="Times New Roman" w:hAnsi="Times New Roman" w:cs="Times New Roman"/>
          <w:sz w:val="24"/>
          <w:szCs w:val="24"/>
        </w:rPr>
        <w:lastRenderedPageBreak/>
        <w:t>clear, that the appearance of all these grades and subdivisions of men must follow with unfailing regularity some law of nature”</w:t>
      </w:r>
      <w:r w:rsidR="006A1174" w:rsidRPr="005C3451">
        <w:rPr>
          <w:rFonts w:ascii="Times New Roman" w:hAnsi="Times New Roman" w:cs="Times New Roman"/>
          <w:sz w:val="24"/>
          <w:szCs w:val="24"/>
        </w:rPr>
        <w:t xml:space="preserve"> (258)</w:t>
      </w:r>
      <w:r w:rsidR="005C7272" w:rsidRPr="005C3451">
        <w:rPr>
          <w:rFonts w:ascii="Times New Roman" w:hAnsi="Times New Roman" w:cs="Times New Roman"/>
          <w:sz w:val="24"/>
          <w:szCs w:val="24"/>
        </w:rPr>
        <w:t xml:space="preserve"> </w:t>
      </w:r>
      <w:proofErr w:type="spellStart"/>
      <w:r w:rsidR="005C7272" w:rsidRPr="005C3451">
        <w:rPr>
          <w:rFonts w:ascii="Times New Roman" w:hAnsi="Times New Roman" w:cs="Times New Roman"/>
          <w:sz w:val="24"/>
          <w:szCs w:val="24"/>
        </w:rPr>
        <w:t>Raskolnikov</w:t>
      </w:r>
      <w:proofErr w:type="spellEnd"/>
      <w:r w:rsidR="005C7272" w:rsidRPr="005C3451">
        <w:rPr>
          <w:rFonts w:ascii="Times New Roman" w:hAnsi="Times New Roman" w:cs="Times New Roman"/>
          <w:sz w:val="24"/>
          <w:szCs w:val="24"/>
        </w:rPr>
        <w:t xml:space="preserve"> says quite seriously. The existence of men according to laws of nature is the same idea that the underground man wrestled with in </w:t>
      </w:r>
      <w:r w:rsidR="00313C6D">
        <w:rPr>
          <w:rFonts w:ascii="Times New Roman" w:hAnsi="Times New Roman" w:cs="Times New Roman"/>
          <w:i/>
          <w:sz w:val="24"/>
          <w:szCs w:val="24"/>
        </w:rPr>
        <w:t>Notes</w:t>
      </w:r>
      <w:r w:rsidR="005C7272" w:rsidRPr="005C3451">
        <w:rPr>
          <w:rFonts w:ascii="Times New Roman" w:hAnsi="Times New Roman" w:cs="Times New Roman"/>
          <w:sz w:val="24"/>
          <w:szCs w:val="24"/>
        </w:rPr>
        <w:t xml:space="preserve">. </w:t>
      </w:r>
      <w:r w:rsidR="006A1174" w:rsidRPr="005C3451">
        <w:rPr>
          <w:rFonts w:ascii="Times New Roman" w:hAnsi="Times New Roman" w:cs="Times New Roman"/>
          <w:sz w:val="24"/>
          <w:szCs w:val="24"/>
        </w:rPr>
        <w:t xml:space="preserve">Now the cunning similarities and stark contrasts between </w:t>
      </w:r>
      <w:proofErr w:type="spellStart"/>
      <w:r w:rsidR="006A1174" w:rsidRPr="005C3451">
        <w:rPr>
          <w:rFonts w:ascii="Times New Roman" w:hAnsi="Times New Roman" w:cs="Times New Roman"/>
          <w:sz w:val="24"/>
          <w:szCs w:val="24"/>
        </w:rPr>
        <w:t>Raskolnikov</w:t>
      </w:r>
      <w:proofErr w:type="spellEnd"/>
      <w:r w:rsidR="006A1174" w:rsidRPr="005C3451">
        <w:rPr>
          <w:rFonts w:ascii="Times New Roman" w:hAnsi="Times New Roman" w:cs="Times New Roman"/>
          <w:sz w:val="24"/>
          <w:szCs w:val="24"/>
        </w:rPr>
        <w:t xml:space="preserve"> and the underground man become clear.</w:t>
      </w:r>
      <w:r w:rsidR="00754572" w:rsidRPr="005C3451">
        <w:rPr>
          <w:rFonts w:ascii="Times New Roman" w:hAnsi="Times New Roman" w:cs="Times New Roman"/>
          <w:sz w:val="24"/>
          <w:szCs w:val="24"/>
        </w:rPr>
        <w:t xml:space="preserve"> </w:t>
      </w:r>
      <w:r w:rsidR="006A1174" w:rsidRPr="005C3451">
        <w:rPr>
          <w:rFonts w:ascii="Times New Roman" w:hAnsi="Times New Roman" w:cs="Times New Roman"/>
          <w:sz w:val="24"/>
          <w:szCs w:val="24"/>
        </w:rPr>
        <w:t>Both men are caught between the entrancing allure of determinis</w:t>
      </w:r>
      <w:r w:rsidR="00C35F21" w:rsidRPr="005C3451">
        <w:rPr>
          <w:rFonts w:ascii="Times New Roman" w:hAnsi="Times New Roman" w:cs="Times New Roman"/>
          <w:sz w:val="24"/>
          <w:szCs w:val="24"/>
        </w:rPr>
        <w:t xml:space="preserve">m and the intuitive yet elusive presence </w:t>
      </w:r>
      <w:r w:rsidRPr="005C3451">
        <w:rPr>
          <w:rFonts w:ascii="Times New Roman" w:hAnsi="Times New Roman" w:cs="Times New Roman"/>
          <w:sz w:val="24"/>
          <w:szCs w:val="24"/>
        </w:rPr>
        <w:t xml:space="preserve">of free will, Christian love and morality. Whereas the underground man rejected determinism at the fear of its implications and remained unable to act, </w:t>
      </w:r>
      <w:proofErr w:type="spellStart"/>
      <w:r w:rsidRPr="005C3451">
        <w:rPr>
          <w:rFonts w:ascii="Times New Roman" w:hAnsi="Times New Roman" w:cs="Times New Roman"/>
          <w:sz w:val="24"/>
          <w:szCs w:val="24"/>
        </w:rPr>
        <w:t>Raskolnikov</w:t>
      </w:r>
      <w:proofErr w:type="spellEnd"/>
      <w:r w:rsidRPr="005C3451">
        <w:rPr>
          <w:rFonts w:ascii="Times New Roman" w:hAnsi="Times New Roman" w:cs="Times New Roman"/>
          <w:sz w:val="24"/>
          <w:szCs w:val="24"/>
        </w:rPr>
        <w:t xml:space="preserve"> has fully subscribed to deterministic notions, using it as justification for </w:t>
      </w:r>
      <w:r w:rsidR="00F14CCB" w:rsidRPr="005C3451">
        <w:rPr>
          <w:rFonts w:ascii="Times New Roman" w:hAnsi="Times New Roman" w:cs="Times New Roman"/>
          <w:sz w:val="24"/>
          <w:szCs w:val="24"/>
        </w:rPr>
        <w:t xml:space="preserve">his </w:t>
      </w:r>
      <w:proofErr w:type="spellStart"/>
      <w:r w:rsidR="00F14CCB" w:rsidRPr="005C3451">
        <w:rPr>
          <w:rFonts w:ascii="Times New Roman" w:hAnsi="Times New Roman" w:cs="Times New Roman"/>
          <w:sz w:val="24"/>
          <w:szCs w:val="24"/>
          <w:shd w:val="clear" w:color="auto" w:fill="FFFFFF"/>
        </w:rPr>
        <w:t>transgressive</w:t>
      </w:r>
      <w:proofErr w:type="spellEnd"/>
      <w:r w:rsidR="00F14CCB" w:rsidRPr="005C3451">
        <w:rPr>
          <w:rFonts w:ascii="Times New Roman" w:hAnsi="Times New Roman" w:cs="Times New Roman"/>
          <w:sz w:val="24"/>
          <w:szCs w:val="24"/>
          <w:shd w:val="clear" w:color="auto" w:fill="FFFFFF"/>
        </w:rPr>
        <w:t xml:space="preserve"> </w:t>
      </w:r>
      <w:r w:rsidRPr="005C3451">
        <w:rPr>
          <w:rFonts w:ascii="Times New Roman" w:hAnsi="Times New Roman" w:cs="Times New Roman"/>
          <w:sz w:val="24"/>
          <w:szCs w:val="24"/>
        </w:rPr>
        <w:t xml:space="preserve">act. </w:t>
      </w:r>
      <w:r w:rsidR="00587212" w:rsidRPr="005C3451">
        <w:rPr>
          <w:rFonts w:ascii="Times New Roman" w:hAnsi="Times New Roman" w:cs="Times New Roman"/>
          <w:sz w:val="24"/>
          <w:szCs w:val="24"/>
        </w:rPr>
        <w:t>The underground man’s figurative words that “Twice-two-makes-four is not life, gentlemen. It is the beginning of death” (290) now seems quite prophetic</w:t>
      </w:r>
      <w:r w:rsidR="00EA6B77" w:rsidRPr="005C3451">
        <w:rPr>
          <w:rFonts w:ascii="Times New Roman" w:hAnsi="Times New Roman" w:cs="Times New Roman"/>
          <w:sz w:val="24"/>
          <w:szCs w:val="24"/>
        </w:rPr>
        <w:t>;</w:t>
      </w:r>
      <w:r w:rsidR="00587212" w:rsidRPr="005C3451">
        <w:rPr>
          <w:rFonts w:ascii="Times New Roman" w:hAnsi="Times New Roman" w:cs="Times New Roman"/>
          <w:sz w:val="24"/>
          <w:szCs w:val="24"/>
        </w:rPr>
        <w:t xml:space="preserve"> for who </w:t>
      </w:r>
      <w:r w:rsidR="00FD4578" w:rsidRPr="005C3451">
        <w:rPr>
          <w:rFonts w:ascii="Times New Roman" w:hAnsi="Times New Roman" w:cs="Times New Roman"/>
          <w:sz w:val="24"/>
          <w:szCs w:val="24"/>
        </w:rPr>
        <w:t xml:space="preserve">now </w:t>
      </w:r>
      <w:r w:rsidR="00587212" w:rsidRPr="005C3451">
        <w:rPr>
          <w:rFonts w:ascii="Times New Roman" w:hAnsi="Times New Roman" w:cs="Times New Roman"/>
          <w:sz w:val="24"/>
          <w:szCs w:val="24"/>
        </w:rPr>
        <w:t>could</w:t>
      </w:r>
      <w:r w:rsidR="00FD4578" w:rsidRPr="005C3451">
        <w:rPr>
          <w:rFonts w:ascii="Times New Roman" w:hAnsi="Times New Roman" w:cs="Times New Roman"/>
          <w:sz w:val="24"/>
          <w:szCs w:val="24"/>
        </w:rPr>
        <w:t xml:space="preserve"> d</w:t>
      </w:r>
      <w:r w:rsidR="00313C6D">
        <w:rPr>
          <w:rFonts w:ascii="Times New Roman" w:hAnsi="Times New Roman" w:cs="Times New Roman"/>
          <w:sz w:val="24"/>
          <w:szCs w:val="24"/>
        </w:rPr>
        <w:t xml:space="preserve">eny that </w:t>
      </w:r>
      <w:proofErr w:type="spellStart"/>
      <w:r w:rsidR="00313C6D">
        <w:rPr>
          <w:rFonts w:ascii="Times New Roman" w:hAnsi="Times New Roman" w:cs="Times New Roman"/>
          <w:sz w:val="24"/>
          <w:szCs w:val="24"/>
        </w:rPr>
        <w:t>Raskolnikov</w:t>
      </w:r>
      <w:proofErr w:type="spellEnd"/>
      <w:r w:rsidR="00587212" w:rsidRPr="005C3451">
        <w:rPr>
          <w:rFonts w:ascii="Times New Roman" w:hAnsi="Times New Roman" w:cs="Times New Roman"/>
          <w:sz w:val="24"/>
          <w:szCs w:val="24"/>
        </w:rPr>
        <w:t xml:space="preserve"> acted </w:t>
      </w:r>
      <w:r w:rsidR="00313C6D">
        <w:rPr>
          <w:rFonts w:ascii="Times New Roman" w:hAnsi="Times New Roman" w:cs="Times New Roman"/>
          <w:sz w:val="24"/>
          <w:szCs w:val="24"/>
        </w:rPr>
        <w:t>according to</w:t>
      </w:r>
      <w:r w:rsidR="00587212" w:rsidRPr="005C3451">
        <w:rPr>
          <w:rFonts w:ascii="Times New Roman" w:hAnsi="Times New Roman" w:cs="Times New Roman"/>
          <w:sz w:val="24"/>
          <w:szCs w:val="24"/>
        </w:rPr>
        <w:t xml:space="preserve"> deterministic teachings</w:t>
      </w:r>
      <w:r w:rsidR="00FD4578" w:rsidRPr="005C3451">
        <w:rPr>
          <w:rFonts w:ascii="Times New Roman" w:hAnsi="Times New Roman" w:cs="Times New Roman"/>
          <w:sz w:val="24"/>
          <w:szCs w:val="24"/>
        </w:rPr>
        <w:t>,</w:t>
      </w:r>
      <w:r w:rsidR="00313C6D">
        <w:rPr>
          <w:rFonts w:ascii="Times New Roman" w:hAnsi="Times New Roman" w:cs="Times New Roman"/>
          <w:sz w:val="24"/>
          <w:szCs w:val="24"/>
        </w:rPr>
        <w:t xml:space="preserve"> which </w:t>
      </w:r>
      <w:r w:rsidR="00587212" w:rsidRPr="005C3451">
        <w:rPr>
          <w:rFonts w:ascii="Times New Roman" w:hAnsi="Times New Roman" w:cs="Times New Roman"/>
          <w:sz w:val="24"/>
          <w:szCs w:val="24"/>
        </w:rPr>
        <w:t xml:space="preserve">led him to the death of the old </w:t>
      </w:r>
      <w:proofErr w:type="gramStart"/>
      <w:r w:rsidR="00587212" w:rsidRPr="005C3451">
        <w:rPr>
          <w:rFonts w:ascii="Times New Roman" w:hAnsi="Times New Roman" w:cs="Times New Roman"/>
          <w:sz w:val="24"/>
          <w:szCs w:val="24"/>
        </w:rPr>
        <w:t>pawn broker</w:t>
      </w:r>
      <w:proofErr w:type="gramEnd"/>
      <w:r w:rsidR="00587212" w:rsidRPr="005C3451">
        <w:rPr>
          <w:rFonts w:ascii="Times New Roman" w:hAnsi="Times New Roman" w:cs="Times New Roman"/>
          <w:sz w:val="24"/>
          <w:szCs w:val="24"/>
        </w:rPr>
        <w:t xml:space="preserve"> and </w:t>
      </w:r>
      <w:proofErr w:type="spellStart"/>
      <w:r w:rsidR="00587212" w:rsidRPr="005C3451">
        <w:rPr>
          <w:rFonts w:ascii="Times New Roman" w:hAnsi="Times New Roman" w:cs="Times New Roman"/>
          <w:sz w:val="24"/>
          <w:szCs w:val="24"/>
        </w:rPr>
        <w:t>Lizaveta</w:t>
      </w:r>
      <w:proofErr w:type="spellEnd"/>
      <w:r w:rsidR="00587212" w:rsidRPr="005C3451">
        <w:rPr>
          <w:rFonts w:ascii="Times New Roman" w:hAnsi="Times New Roman" w:cs="Times New Roman"/>
          <w:sz w:val="24"/>
          <w:szCs w:val="24"/>
        </w:rPr>
        <w:t xml:space="preserve">. </w:t>
      </w:r>
      <w:r w:rsidR="00FD4578" w:rsidRPr="005C3451">
        <w:rPr>
          <w:rFonts w:ascii="Times New Roman" w:hAnsi="Times New Roman" w:cs="Times New Roman"/>
          <w:sz w:val="24"/>
          <w:szCs w:val="24"/>
        </w:rPr>
        <w:t xml:space="preserve">In this way Dostoevsky has developed the idea he established in </w:t>
      </w:r>
      <w:r w:rsidR="00313C6D">
        <w:rPr>
          <w:rFonts w:ascii="Times New Roman" w:hAnsi="Times New Roman" w:cs="Times New Roman"/>
          <w:i/>
          <w:sz w:val="24"/>
          <w:szCs w:val="24"/>
        </w:rPr>
        <w:t>Notes</w:t>
      </w:r>
      <w:r w:rsidR="00FD4578" w:rsidRPr="005C3451">
        <w:rPr>
          <w:rFonts w:ascii="Times New Roman" w:hAnsi="Times New Roman" w:cs="Times New Roman"/>
          <w:sz w:val="24"/>
          <w:szCs w:val="24"/>
        </w:rPr>
        <w:t xml:space="preserve"> to a harrowing conclusion in </w:t>
      </w:r>
      <w:r w:rsidR="00FD4578" w:rsidRPr="005C3451">
        <w:rPr>
          <w:rFonts w:ascii="Times New Roman" w:hAnsi="Times New Roman" w:cs="Times New Roman"/>
          <w:i/>
          <w:sz w:val="24"/>
          <w:szCs w:val="24"/>
        </w:rPr>
        <w:t>Crime and Punishment</w:t>
      </w:r>
      <w:r w:rsidR="00FD4578" w:rsidRPr="005C3451">
        <w:rPr>
          <w:rFonts w:ascii="Times New Roman" w:hAnsi="Times New Roman" w:cs="Times New Roman"/>
          <w:sz w:val="24"/>
          <w:szCs w:val="24"/>
        </w:rPr>
        <w:t xml:space="preserve">. </w:t>
      </w:r>
    </w:p>
    <w:p w14:paraId="2E845DB1" w14:textId="77777777" w:rsidR="008A5F4A" w:rsidRDefault="00FD4578" w:rsidP="00654A18">
      <w:pPr>
        <w:spacing w:line="480" w:lineRule="auto"/>
        <w:rPr>
          <w:rFonts w:ascii="Times New Roman" w:hAnsi="Times New Roman" w:cs="Times New Roman"/>
          <w:sz w:val="24"/>
          <w:szCs w:val="24"/>
        </w:rPr>
      </w:pPr>
      <w:r w:rsidRPr="005C3451">
        <w:rPr>
          <w:rFonts w:ascii="Times New Roman" w:hAnsi="Times New Roman" w:cs="Times New Roman"/>
          <w:sz w:val="24"/>
          <w:szCs w:val="24"/>
        </w:rPr>
        <w:tab/>
      </w:r>
      <w:r w:rsidR="00662AF3">
        <w:rPr>
          <w:rFonts w:ascii="Times New Roman" w:hAnsi="Times New Roman" w:cs="Times New Roman"/>
          <w:sz w:val="24"/>
          <w:szCs w:val="24"/>
        </w:rPr>
        <w:t>A</w:t>
      </w:r>
      <w:r w:rsidR="003C28E8" w:rsidRPr="005C3451">
        <w:rPr>
          <w:rFonts w:ascii="Times New Roman" w:hAnsi="Times New Roman" w:cs="Times New Roman"/>
          <w:sz w:val="24"/>
          <w:szCs w:val="24"/>
        </w:rPr>
        <w:t xml:space="preserve">s we noted in discussing </w:t>
      </w:r>
      <w:r w:rsidR="00313C6D">
        <w:rPr>
          <w:rFonts w:ascii="Times New Roman" w:hAnsi="Times New Roman" w:cs="Times New Roman"/>
          <w:i/>
          <w:sz w:val="24"/>
          <w:szCs w:val="24"/>
        </w:rPr>
        <w:t>Notes</w:t>
      </w:r>
      <w:r w:rsidR="005E2D0D" w:rsidRPr="005C3451">
        <w:rPr>
          <w:rFonts w:ascii="Times New Roman" w:hAnsi="Times New Roman" w:cs="Times New Roman"/>
          <w:sz w:val="24"/>
          <w:szCs w:val="24"/>
        </w:rPr>
        <w:t>, Dost</w:t>
      </w:r>
      <w:r w:rsidR="00CA73DB">
        <w:rPr>
          <w:rFonts w:ascii="Times New Roman" w:hAnsi="Times New Roman" w:cs="Times New Roman"/>
          <w:sz w:val="24"/>
          <w:szCs w:val="24"/>
        </w:rPr>
        <w:t>oevsky believes in free will in the form</w:t>
      </w:r>
      <w:r w:rsidR="005E2D0D" w:rsidRPr="005C3451">
        <w:rPr>
          <w:rFonts w:ascii="Times New Roman" w:hAnsi="Times New Roman" w:cs="Times New Roman"/>
          <w:sz w:val="24"/>
          <w:szCs w:val="24"/>
        </w:rPr>
        <w:t xml:space="preserve"> of Christian love and mor</w:t>
      </w:r>
      <w:r w:rsidR="00CA73DB">
        <w:rPr>
          <w:rFonts w:ascii="Times New Roman" w:hAnsi="Times New Roman" w:cs="Times New Roman"/>
          <w:sz w:val="24"/>
          <w:szCs w:val="24"/>
        </w:rPr>
        <w:t>ality as</w:t>
      </w:r>
      <w:r w:rsidR="00DC0678" w:rsidRPr="005C3451">
        <w:rPr>
          <w:rFonts w:ascii="Times New Roman" w:hAnsi="Times New Roman" w:cs="Times New Roman"/>
          <w:sz w:val="24"/>
          <w:szCs w:val="24"/>
        </w:rPr>
        <w:t xml:space="preserve"> the path to salvation. As such, the road to redemption for </w:t>
      </w:r>
      <w:proofErr w:type="spellStart"/>
      <w:r w:rsidR="00DC0678" w:rsidRPr="005C3451">
        <w:rPr>
          <w:rFonts w:ascii="Times New Roman" w:hAnsi="Times New Roman" w:cs="Times New Roman"/>
          <w:sz w:val="24"/>
          <w:szCs w:val="24"/>
        </w:rPr>
        <w:t>Raskolnikov</w:t>
      </w:r>
      <w:proofErr w:type="spellEnd"/>
      <w:r w:rsidR="00DC0678" w:rsidRPr="005C3451">
        <w:rPr>
          <w:rFonts w:ascii="Times New Roman" w:hAnsi="Times New Roman" w:cs="Times New Roman"/>
          <w:sz w:val="24"/>
          <w:szCs w:val="24"/>
        </w:rPr>
        <w:t xml:space="preserve"> takes a path similar to what was presented to the underground man in the form of Lisa. </w:t>
      </w:r>
      <w:r w:rsidR="00662AF3">
        <w:rPr>
          <w:rFonts w:ascii="Times New Roman" w:hAnsi="Times New Roman" w:cs="Times New Roman"/>
          <w:sz w:val="24"/>
          <w:szCs w:val="24"/>
        </w:rPr>
        <w:t xml:space="preserve">Sonya, </w:t>
      </w:r>
      <w:r w:rsidR="003D48C9">
        <w:rPr>
          <w:rFonts w:ascii="Times New Roman" w:hAnsi="Times New Roman" w:cs="Times New Roman"/>
          <w:sz w:val="24"/>
          <w:szCs w:val="24"/>
        </w:rPr>
        <w:t xml:space="preserve">a prostitute </w:t>
      </w:r>
      <w:r w:rsidR="00662AF3">
        <w:rPr>
          <w:rFonts w:ascii="Times New Roman" w:hAnsi="Times New Roman" w:cs="Times New Roman"/>
          <w:sz w:val="24"/>
          <w:szCs w:val="24"/>
        </w:rPr>
        <w:t>who knows what it is like to sacrifice herself for the sake of her family</w:t>
      </w:r>
      <w:r w:rsidR="007B66D8">
        <w:rPr>
          <w:rFonts w:ascii="Times New Roman" w:hAnsi="Times New Roman" w:cs="Times New Roman"/>
          <w:sz w:val="24"/>
          <w:szCs w:val="24"/>
        </w:rPr>
        <w:t xml:space="preserve">, guides the unwilling </w:t>
      </w:r>
      <w:proofErr w:type="spellStart"/>
      <w:r w:rsidR="007B66D8">
        <w:rPr>
          <w:rFonts w:ascii="Times New Roman" w:hAnsi="Times New Roman" w:cs="Times New Roman"/>
          <w:sz w:val="24"/>
          <w:szCs w:val="24"/>
        </w:rPr>
        <w:t>Raskolnikov</w:t>
      </w:r>
      <w:proofErr w:type="spellEnd"/>
      <w:r w:rsidR="007B66D8">
        <w:rPr>
          <w:rFonts w:ascii="Times New Roman" w:hAnsi="Times New Roman" w:cs="Times New Roman"/>
          <w:sz w:val="24"/>
          <w:szCs w:val="24"/>
        </w:rPr>
        <w:t xml:space="preserve"> towards a resurrection that seems as miracu</w:t>
      </w:r>
      <w:r w:rsidR="00D95193">
        <w:rPr>
          <w:rFonts w:ascii="Times New Roman" w:hAnsi="Times New Roman" w:cs="Times New Roman"/>
          <w:sz w:val="24"/>
          <w:szCs w:val="24"/>
        </w:rPr>
        <w:t>lous as th</w:t>
      </w:r>
      <w:r w:rsidR="009B52C5">
        <w:rPr>
          <w:rFonts w:ascii="Times New Roman" w:hAnsi="Times New Roman" w:cs="Times New Roman"/>
          <w:sz w:val="24"/>
          <w:szCs w:val="24"/>
        </w:rPr>
        <w:t xml:space="preserve">e raising of Lazarus. </w:t>
      </w:r>
      <w:r w:rsidR="00D95193">
        <w:rPr>
          <w:rFonts w:ascii="Times New Roman" w:hAnsi="Times New Roman" w:cs="Times New Roman"/>
          <w:sz w:val="24"/>
          <w:szCs w:val="24"/>
        </w:rPr>
        <w:t xml:space="preserve">Sonya </w:t>
      </w:r>
      <w:r w:rsidR="009B52C5">
        <w:rPr>
          <w:rFonts w:ascii="Times New Roman" w:hAnsi="Times New Roman" w:cs="Times New Roman"/>
          <w:sz w:val="24"/>
          <w:szCs w:val="24"/>
        </w:rPr>
        <w:t xml:space="preserve">never </w:t>
      </w:r>
      <w:r w:rsidR="00D95193">
        <w:rPr>
          <w:rFonts w:ascii="Times New Roman" w:hAnsi="Times New Roman" w:cs="Times New Roman"/>
          <w:sz w:val="24"/>
          <w:szCs w:val="24"/>
        </w:rPr>
        <w:t>cast</w:t>
      </w:r>
      <w:r w:rsidR="009B52C5">
        <w:rPr>
          <w:rFonts w:ascii="Times New Roman" w:hAnsi="Times New Roman" w:cs="Times New Roman"/>
          <w:sz w:val="24"/>
          <w:szCs w:val="24"/>
        </w:rPr>
        <w:t>s</w:t>
      </w:r>
      <w:r w:rsidR="00D95193">
        <w:rPr>
          <w:rFonts w:ascii="Times New Roman" w:hAnsi="Times New Roman" w:cs="Times New Roman"/>
          <w:sz w:val="24"/>
          <w:szCs w:val="24"/>
        </w:rPr>
        <w:t xml:space="preserve"> judgment on </w:t>
      </w:r>
      <w:proofErr w:type="spellStart"/>
      <w:r w:rsidR="00D95193">
        <w:rPr>
          <w:rFonts w:ascii="Times New Roman" w:hAnsi="Times New Roman" w:cs="Times New Roman"/>
          <w:sz w:val="24"/>
          <w:szCs w:val="24"/>
        </w:rPr>
        <w:t>Raskolnikov</w:t>
      </w:r>
      <w:proofErr w:type="spellEnd"/>
      <w:r w:rsidR="00D95193">
        <w:rPr>
          <w:rFonts w:ascii="Times New Roman" w:hAnsi="Times New Roman" w:cs="Times New Roman"/>
          <w:sz w:val="24"/>
          <w:szCs w:val="24"/>
        </w:rPr>
        <w:t xml:space="preserve"> for his </w:t>
      </w:r>
      <w:r w:rsidR="00313C6D">
        <w:rPr>
          <w:rFonts w:ascii="Times New Roman" w:hAnsi="Times New Roman" w:cs="Times New Roman"/>
          <w:sz w:val="24"/>
          <w:szCs w:val="24"/>
        </w:rPr>
        <w:t>actions.</w:t>
      </w:r>
      <w:r w:rsidR="008A5F4A">
        <w:rPr>
          <w:rFonts w:ascii="Times New Roman" w:hAnsi="Times New Roman" w:cs="Times New Roman"/>
          <w:sz w:val="24"/>
          <w:szCs w:val="24"/>
        </w:rPr>
        <w:t xml:space="preserve"> </w:t>
      </w:r>
      <w:r w:rsidR="00313C6D">
        <w:rPr>
          <w:rFonts w:ascii="Times New Roman" w:hAnsi="Times New Roman" w:cs="Times New Roman"/>
          <w:sz w:val="24"/>
          <w:szCs w:val="24"/>
        </w:rPr>
        <w:t>W</w:t>
      </w:r>
      <w:r w:rsidR="003D48C9">
        <w:rPr>
          <w:rFonts w:ascii="Times New Roman" w:hAnsi="Times New Roman" w:cs="Times New Roman"/>
          <w:sz w:val="24"/>
          <w:szCs w:val="24"/>
        </w:rPr>
        <w:t xml:space="preserve">hen </w:t>
      </w:r>
      <w:proofErr w:type="spellStart"/>
      <w:r w:rsidR="003D48C9">
        <w:rPr>
          <w:rFonts w:ascii="Times New Roman" w:hAnsi="Times New Roman" w:cs="Times New Roman"/>
          <w:sz w:val="24"/>
          <w:szCs w:val="24"/>
        </w:rPr>
        <w:t>Raskolnikov</w:t>
      </w:r>
      <w:proofErr w:type="spellEnd"/>
      <w:r w:rsidR="003D48C9">
        <w:rPr>
          <w:rFonts w:ascii="Times New Roman" w:hAnsi="Times New Roman" w:cs="Times New Roman"/>
          <w:sz w:val="24"/>
          <w:szCs w:val="24"/>
        </w:rPr>
        <w:t xml:space="preserve"> confesses</w:t>
      </w:r>
      <w:r w:rsidR="00313C6D">
        <w:rPr>
          <w:rFonts w:ascii="Times New Roman" w:hAnsi="Times New Roman" w:cs="Times New Roman"/>
          <w:sz w:val="24"/>
          <w:szCs w:val="24"/>
        </w:rPr>
        <w:t>,</w:t>
      </w:r>
      <w:r w:rsidR="003D48C9">
        <w:rPr>
          <w:rFonts w:ascii="Times New Roman" w:hAnsi="Times New Roman" w:cs="Times New Roman"/>
          <w:sz w:val="24"/>
          <w:szCs w:val="24"/>
        </w:rPr>
        <w:t xml:space="preserve"> </w:t>
      </w:r>
      <w:r w:rsidR="00313C6D">
        <w:rPr>
          <w:rFonts w:ascii="Times New Roman" w:hAnsi="Times New Roman" w:cs="Times New Roman"/>
          <w:sz w:val="24"/>
          <w:szCs w:val="24"/>
        </w:rPr>
        <w:t>Sonya “flung herself on his neck, threw her arms around him, and held him tight” (399).</w:t>
      </w:r>
      <w:r w:rsidR="008A5F4A">
        <w:rPr>
          <w:rFonts w:ascii="Times New Roman" w:hAnsi="Times New Roman" w:cs="Times New Roman"/>
          <w:sz w:val="24"/>
          <w:szCs w:val="24"/>
        </w:rPr>
        <w:t xml:space="preserve"> She</w:t>
      </w:r>
      <w:r w:rsidR="00D95193">
        <w:rPr>
          <w:rFonts w:ascii="Times New Roman" w:hAnsi="Times New Roman" w:cs="Times New Roman"/>
          <w:sz w:val="24"/>
          <w:szCs w:val="24"/>
        </w:rPr>
        <w:t xml:space="preserve"> convinces him that voluntary acceptance of punishment is his only future. </w:t>
      </w:r>
      <w:proofErr w:type="spellStart"/>
      <w:r w:rsidR="00D95193">
        <w:rPr>
          <w:rFonts w:ascii="Times New Roman" w:hAnsi="Times New Roman" w:cs="Times New Roman"/>
          <w:sz w:val="24"/>
          <w:szCs w:val="24"/>
        </w:rPr>
        <w:t>Raskolnikov</w:t>
      </w:r>
      <w:proofErr w:type="spellEnd"/>
      <w:r w:rsidR="00D95193">
        <w:rPr>
          <w:rFonts w:ascii="Times New Roman" w:hAnsi="Times New Roman" w:cs="Times New Roman"/>
          <w:sz w:val="24"/>
          <w:szCs w:val="24"/>
        </w:rPr>
        <w:t xml:space="preserve"> struggles with the illogicality of Sonya’s advice believing for some time that </w:t>
      </w:r>
      <w:r w:rsidR="008A5F4A">
        <w:rPr>
          <w:rFonts w:ascii="Times New Roman" w:hAnsi="Times New Roman" w:cs="Times New Roman"/>
          <w:sz w:val="24"/>
          <w:szCs w:val="24"/>
        </w:rPr>
        <w:t>his acts were not criminal according to his logic</w:t>
      </w:r>
      <w:r w:rsidR="003D48C9">
        <w:rPr>
          <w:rFonts w:ascii="Times New Roman" w:hAnsi="Times New Roman" w:cs="Times New Roman"/>
          <w:sz w:val="24"/>
          <w:szCs w:val="24"/>
        </w:rPr>
        <w:t xml:space="preserve">. “I murdered myself, not her!” </w:t>
      </w:r>
      <w:r w:rsidR="00313C6D">
        <w:rPr>
          <w:rFonts w:ascii="Times New Roman" w:hAnsi="Times New Roman" w:cs="Times New Roman"/>
          <w:sz w:val="24"/>
          <w:szCs w:val="24"/>
        </w:rPr>
        <w:t>(407)</w:t>
      </w:r>
      <w:r w:rsidR="003D48C9">
        <w:rPr>
          <w:rFonts w:ascii="Times New Roman" w:hAnsi="Times New Roman" w:cs="Times New Roman"/>
          <w:sz w:val="24"/>
          <w:szCs w:val="24"/>
        </w:rPr>
        <w:t xml:space="preserve"> </w:t>
      </w:r>
      <w:proofErr w:type="spellStart"/>
      <w:r w:rsidR="003D48C9">
        <w:rPr>
          <w:rFonts w:ascii="Times New Roman" w:hAnsi="Times New Roman" w:cs="Times New Roman"/>
          <w:sz w:val="24"/>
          <w:szCs w:val="24"/>
        </w:rPr>
        <w:t>Raskolnikov</w:t>
      </w:r>
      <w:proofErr w:type="spellEnd"/>
      <w:r w:rsidR="003D48C9">
        <w:rPr>
          <w:rFonts w:ascii="Times New Roman" w:hAnsi="Times New Roman" w:cs="Times New Roman"/>
          <w:sz w:val="24"/>
          <w:szCs w:val="24"/>
        </w:rPr>
        <w:t xml:space="preserve"> </w:t>
      </w:r>
      <w:r w:rsidR="00313C6D">
        <w:rPr>
          <w:rFonts w:ascii="Times New Roman" w:hAnsi="Times New Roman" w:cs="Times New Roman"/>
          <w:sz w:val="24"/>
          <w:szCs w:val="24"/>
        </w:rPr>
        <w:t xml:space="preserve">says </w:t>
      </w:r>
      <w:r w:rsidR="003D48C9">
        <w:rPr>
          <w:rFonts w:ascii="Times New Roman" w:hAnsi="Times New Roman" w:cs="Times New Roman"/>
          <w:sz w:val="24"/>
          <w:szCs w:val="24"/>
        </w:rPr>
        <w:t>tr</w:t>
      </w:r>
      <w:r w:rsidR="00313C6D">
        <w:rPr>
          <w:rFonts w:ascii="Times New Roman" w:hAnsi="Times New Roman" w:cs="Times New Roman"/>
          <w:sz w:val="24"/>
          <w:szCs w:val="24"/>
        </w:rPr>
        <w:t>ying</w:t>
      </w:r>
      <w:r w:rsidR="003D48C9">
        <w:rPr>
          <w:rFonts w:ascii="Times New Roman" w:hAnsi="Times New Roman" w:cs="Times New Roman"/>
          <w:sz w:val="24"/>
          <w:szCs w:val="24"/>
        </w:rPr>
        <w:t xml:space="preserve"> to justify his actions to Sonya.</w:t>
      </w:r>
      <w:r w:rsidR="008A5F4A">
        <w:rPr>
          <w:rFonts w:ascii="Times New Roman" w:hAnsi="Times New Roman" w:cs="Times New Roman"/>
          <w:sz w:val="24"/>
          <w:szCs w:val="24"/>
        </w:rPr>
        <w:t xml:space="preserve"> </w:t>
      </w:r>
      <w:r w:rsidR="003D48C9">
        <w:rPr>
          <w:rFonts w:ascii="Times New Roman" w:hAnsi="Times New Roman" w:cs="Times New Roman"/>
          <w:sz w:val="24"/>
          <w:szCs w:val="24"/>
        </w:rPr>
        <w:t>In the end, u</w:t>
      </w:r>
      <w:r w:rsidR="008A5F4A">
        <w:rPr>
          <w:rFonts w:ascii="Times New Roman" w:hAnsi="Times New Roman" w:cs="Times New Roman"/>
          <w:sz w:val="24"/>
          <w:szCs w:val="24"/>
        </w:rPr>
        <w:t xml:space="preserve">nlike the underground man, </w:t>
      </w:r>
      <w:proofErr w:type="spellStart"/>
      <w:r w:rsidR="008A5F4A">
        <w:rPr>
          <w:rFonts w:ascii="Times New Roman" w:hAnsi="Times New Roman" w:cs="Times New Roman"/>
          <w:sz w:val="24"/>
          <w:szCs w:val="24"/>
        </w:rPr>
        <w:t>Raskolnikov</w:t>
      </w:r>
      <w:proofErr w:type="spellEnd"/>
      <w:r w:rsidR="008A5F4A">
        <w:rPr>
          <w:rFonts w:ascii="Times New Roman" w:hAnsi="Times New Roman" w:cs="Times New Roman"/>
          <w:sz w:val="24"/>
          <w:szCs w:val="24"/>
        </w:rPr>
        <w:t xml:space="preserve"> does find his path to salvation because he is able to recognize the “other ideal” that the underground man spoke of within Sonya.</w:t>
      </w:r>
      <w:r w:rsidR="003A6764">
        <w:rPr>
          <w:rFonts w:ascii="Times New Roman" w:hAnsi="Times New Roman" w:cs="Times New Roman"/>
          <w:sz w:val="24"/>
          <w:szCs w:val="24"/>
        </w:rPr>
        <w:t xml:space="preserve"> Had </w:t>
      </w:r>
      <w:proofErr w:type="spellStart"/>
      <w:r w:rsidR="003A6764">
        <w:rPr>
          <w:rFonts w:ascii="Times New Roman" w:hAnsi="Times New Roman" w:cs="Times New Roman"/>
          <w:sz w:val="24"/>
          <w:szCs w:val="24"/>
        </w:rPr>
        <w:t>Raskolnikov</w:t>
      </w:r>
      <w:proofErr w:type="spellEnd"/>
      <w:r w:rsidR="003A6764">
        <w:rPr>
          <w:rFonts w:ascii="Times New Roman" w:hAnsi="Times New Roman" w:cs="Times New Roman"/>
          <w:sz w:val="24"/>
          <w:szCs w:val="24"/>
        </w:rPr>
        <w:t xml:space="preserve"> not been moved to accept suffering as </w:t>
      </w:r>
      <w:r w:rsidR="003A6764">
        <w:rPr>
          <w:rFonts w:ascii="Times New Roman" w:hAnsi="Times New Roman" w:cs="Times New Roman"/>
          <w:sz w:val="24"/>
          <w:szCs w:val="24"/>
        </w:rPr>
        <w:lastRenderedPageBreak/>
        <w:t xml:space="preserve">repentance he would have </w:t>
      </w:r>
      <w:r w:rsidR="009A4605">
        <w:rPr>
          <w:rFonts w:ascii="Times New Roman" w:hAnsi="Times New Roman" w:cs="Times New Roman"/>
          <w:sz w:val="24"/>
          <w:szCs w:val="24"/>
        </w:rPr>
        <w:t xml:space="preserve">shared fates with </w:t>
      </w:r>
      <w:proofErr w:type="spellStart"/>
      <w:r w:rsidR="009A4605">
        <w:rPr>
          <w:rFonts w:ascii="Times New Roman" w:hAnsi="Times New Roman" w:cs="Times New Roman"/>
          <w:sz w:val="24"/>
          <w:szCs w:val="24"/>
        </w:rPr>
        <w:t>Svidrigailov</w:t>
      </w:r>
      <w:proofErr w:type="spellEnd"/>
      <w:r w:rsidR="009A4605">
        <w:rPr>
          <w:rFonts w:ascii="Times New Roman" w:hAnsi="Times New Roman" w:cs="Times New Roman"/>
          <w:sz w:val="24"/>
          <w:szCs w:val="24"/>
        </w:rPr>
        <w:t xml:space="preserve">, an unrepentant “extra-ordinary man” who has committed several crimes on behalf of his own best interest.  </w:t>
      </w:r>
      <w:r w:rsidR="003A6764">
        <w:rPr>
          <w:rFonts w:ascii="Times New Roman" w:hAnsi="Times New Roman" w:cs="Times New Roman"/>
          <w:sz w:val="24"/>
          <w:szCs w:val="24"/>
        </w:rPr>
        <w:t xml:space="preserve"> </w:t>
      </w:r>
    </w:p>
    <w:p w14:paraId="270B1C54" w14:textId="77777777" w:rsidR="000D5EF1" w:rsidRDefault="000D5EF1" w:rsidP="00654A18">
      <w:pPr>
        <w:spacing w:line="480" w:lineRule="auto"/>
        <w:rPr>
          <w:rFonts w:ascii="Times New Roman" w:hAnsi="Times New Roman" w:cs="Times New Roman"/>
          <w:sz w:val="24"/>
          <w:szCs w:val="24"/>
        </w:rPr>
      </w:pPr>
    </w:p>
    <w:p w14:paraId="704A91DD" w14:textId="77777777" w:rsidR="00721B48" w:rsidRDefault="00721B48" w:rsidP="00654A18">
      <w:pPr>
        <w:spacing w:line="480" w:lineRule="auto"/>
        <w:rPr>
          <w:rFonts w:ascii="Times New Roman" w:hAnsi="Times New Roman" w:cs="Times New Roman"/>
          <w:sz w:val="24"/>
          <w:szCs w:val="24"/>
        </w:rPr>
      </w:pPr>
      <w:r>
        <w:rPr>
          <w:rFonts w:ascii="Times New Roman" w:hAnsi="Times New Roman" w:cs="Times New Roman"/>
          <w:b/>
          <w:sz w:val="24"/>
          <w:szCs w:val="24"/>
        </w:rPr>
        <w:t>Conclusion</w:t>
      </w:r>
      <w:r w:rsidR="008A5F4A">
        <w:rPr>
          <w:rFonts w:ascii="Times New Roman" w:hAnsi="Times New Roman" w:cs="Times New Roman"/>
          <w:sz w:val="24"/>
          <w:szCs w:val="24"/>
        </w:rPr>
        <w:tab/>
      </w:r>
    </w:p>
    <w:p w14:paraId="77CAB2D5" w14:textId="2A4D1F48" w:rsidR="00654A18" w:rsidRPr="00654A18" w:rsidRDefault="00427473" w:rsidP="00654A18">
      <w:pPr>
        <w:spacing w:line="480" w:lineRule="auto"/>
        <w:rPr>
          <w:rFonts w:ascii="Times New Roman" w:hAnsi="Times New Roman" w:cs="Times New Roman"/>
          <w:sz w:val="24"/>
          <w:szCs w:val="24"/>
        </w:rPr>
      </w:pPr>
      <w:r w:rsidRPr="005C3451">
        <w:rPr>
          <w:rFonts w:ascii="Times New Roman" w:hAnsi="Times New Roman" w:cs="Times New Roman"/>
          <w:sz w:val="24"/>
          <w:szCs w:val="24"/>
        </w:rPr>
        <w:t xml:space="preserve">In </w:t>
      </w:r>
      <w:r w:rsidR="00BE4759">
        <w:rPr>
          <w:rFonts w:ascii="Times New Roman" w:hAnsi="Times New Roman" w:cs="Times New Roman"/>
          <w:i/>
          <w:sz w:val="24"/>
          <w:szCs w:val="24"/>
        </w:rPr>
        <w:t>Notes</w:t>
      </w:r>
      <w:r w:rsidR="00BE4759">
        <w:rPr>
          <w:rFonts w:ascii="Times New Roman" w:hAnsi="Times New Roman" w:cs="Times New Roman"/>
          <w:sz w:val="24"/>
          <w:szCs w:val="24"/>
        </w:rPr>
        <w:t xml:space="preserve"> </w:t>
      </w:r>
      <w:r w:rsidR="002B7C5C">
        <w:rPr>
          <w:rFonts w:ascii="Times New Roman" w:hAnsi="Times New Roman" w:cs="Times New Roman"/>
          <w:sz w:val="24"/>
          <w:szCs w:val="24"/>
        </w:rPr>
        <w:t>the underground man</w:t>
      </w:r>
      <w:r w:rsidRPr="005C3451">
        <w:rPr>
          <w:rFonts w:ascii="Times New Roman" w:hAnsi="Times New Roman" w:cs="Times New Roman"/>
          <w:sz w:val="24"/>
          <w:szCs w:val="24"/>
        </w:rPr>
        <w:t xml:space="preserve"> says that determinism will lead to the elimination of free will</w:t>
      </w:r>
      <w:ins w:id="67" w:author="Evan Noll" w:date="2014-03-05T19:49:00Z">
        <w:r w:rsidR="00566533">
          <w:rPr>
            <w:rFonts w:ascii="Times New Roman" w:hAnsi="Times New Roman" w:cs="Times New Roman"/>
            <w:sz w:val="24"/>
            <w:szCs w:val="24"/>
          </w:rPr>
          <w:t>,</w:t>
        </w:r>
      </w:ins>
      <w:r w:rsidRPr="005C3451">
        <w:rPr>
          <w:rFonts w:ascii="Times New Roman" w:hAnsi="Times New Roman" w:cs="Times New Roman"/>
          <w:sz w:val="24"/>
          <w:szCs w:val="24"/>
        </w:rPr>
        <w:t xml:space="preserve"> which he equates to death of self. In </w:t>
      </w:r>
      <w:r w:rsidRPr="00662AF3">
        <w:rPr>
          <w:rFonts w:ascii="Times New Roman" w:hAnsi="Times New Roman" w:cs="Times New Roman"/>
          <w:i/>
          <w:sz w:val="24"/>
          <w:szCs w:val="24"/>
        </w:rPr>
        <w:t>Crime and Punishment</w:t>
      </w:r>
      <w:r w:rsidRPr="005C3451">
        <w:rPr>
          <w:rFonts w:ascii="Times New Roman" w:hAnsi="Times New Roman" w:cs="Times New Roman"/>
          <w:sz w:val="24"/>
          <w:szCs w:val="24"/>
        </w:rPr>
        <w:t xml:space="preserve"> Do</w:t>
      </w:r>
      <w:r w:rsidR="00662AF3">
        <w:rPr>
          <w:rFonts w:ascii="Times New Roman" w:hAnsi="Times New Roman" w:cs="Times New Roman"/>
          <w:sz w:val="24"/>
          <w:szCs w:val="24"/>
        </w:rPr>
        <w:t>stoevsky takes this idea</w:t>
      </w:r>
      <w:r w:rsidRPr="005C3451">
        <w:rPr>
          <w:rFonts w:ascii="Times New Roman" w:hAnsi="Times New Roman" w:cs="Times New Roman"/>
          <w:sz w:val="24"/>
          <w:szCs w:val="24"/>
        </w:rPr>
        <w:t xml:space="preserve"> to it</w:t>
      </w:r>
      <w:r w:rsidR="00662AF3">
        <w:rPr>
          <w:rFonts w:ascii="Times New Roman" w:hAnsi="Times New Roman" w:cs="Times New Roman"/>
          <w:sz w:val="24"/>
          <w:szCs w:val="24"/>
        </w:rPr>
        <w:t>s</w:t>
      </w:r>
      <w:ins w:id="68" w:author="Evan Noll" w:date="2014-03-05T19:50:00Z">
        <w:r w:rsidR="00566533">
          <w:rPr>
            <w:rFonts w:ascii="Times New Roman" w:hAnsi="Times New Roman" w:cs="Times New Roman"/>
            <w:sz w:val="24"/>
            <w:szCs w:val="24"/>
          </w:rPr>
          <w:t xml:space="preserve"> </w:t>
        </w:r>
      </w:ins>
      <w:bookmarkStart w:id="69" w:name="_GoBack"/>
      <w:bookmarkEnd w:id="69"/>
      <w:del w:id="70" w:author="Evan Noll" w:date="2014-03-05T19:50:00Z">
        <w:r w:rsidR="00662AF3" w:rsidDel="00566533">
          <w:rPr>
            <w:rFonts w:ascii="Times New Roman" w:hAnsi="Times New Roman" w:cs="Times New Roman"/>
            <w:sz w:val="24"/>
            <w:szCs w:val="24"/>
          </w:rPr>
          <w:delText xml:space="preserve"> logical </w:delText>
        </w:r>
      </w:del>
      <w:r w:rsidR="00662AF3">
        <w:rPr>
          <w:rFonts w:ascii="Times New Roman" w:hAnsi="Times New Roman" w:cs="Times New Roman"/>
          <w:sz w:val="24"/>
          <w:szCs w:val="24"/>
        </w:rPr>
        <w:t>conclusion:</w:t>
      </w:r>
      <w:r w:rsidRPr="005C3451">
        <w:rPr>
          <w:rFonts w:ascii="Times New Roman" w:hAnsi="Times New Roman" w:cs="Times New Roman"/>
          <w:sz w:val="24"/>
          <w:szCs w:val="24"/>
        </w:rPr>
        <w:t xml:space="preserve"> that acting in accordance with deterministic ideas will not only lead to the death of self but death of others.</w:t>
      </w:r>
      <w:r w:rsidR="001B2638">
        <w:rPr>
          <w:rFonts w:ascii="Times New Roman" w:hAnsi="Times New Roman" w:cs="Times New Roman"/>
          <w:sz w:val="24"/>
          <w:szCs w:val="24"/>
        </w:rPr>
        <w:t xml:space="preserve"> In </w:t>
      </w:r>
      <w:r w:rsidR="00BE4759">
        <w:rPr>
          <w:rFonts w:ascii="Times New Roman" w:hAnsi="Times New Roman" w:cs="Times New Roman"/>
          <w:i/>
          <w:sz w:val="24"/>
          <w:szCs w:val="24"/>
        </w:rPr>
        <w:t xml:space="preserve">Notes </w:t>
      </w:r>
      <w:r w:rsidR="001B2638">
        <w:rPr>
          <w:rFonts w:ascii="Times New Roman" w:hAnsi="Times New Roman" w:cs="Times New Roman"/>
          <w:sz w:val="24"/>
          <w:szCs w:val="24"/>
        </w:rPr>
        <w:t>determinism is promoted in the pretext that it will benefit all of society to act based on self-interest, wh</w:t>
      </w:r>
      <w:r w:rsidR="00654A18">
        <w:rPr>
          <w:rFonts w:ascii="Times New Roman" w:hAnsi="Times New Roman" w:cs="Times New Roman"/>
          <w:sz w:val="24"/>
          <w:szCs w:val="24"/>
        </w:rPr>
        <w:t xml:space="preserve">en in truth, </w:t>
      </w:r>
      <w:r w:rsidR="001B2638">
        <w:rPr>
          <w:rFonts w:ascii="Times New Roman" w:hAnsi="Times New Roman" w:cs="Times New Roman"/>
          <w:sz w:val="24"/>
          <w:szCs w:val="24"/>
        </w:rPr>
        <w:t xml:space="preserve">it leads to death. Similarly, in </w:t>
      </w:r>
      <w:r w:rsidR="001B2638">
        <w:rPr>
          <w:rFonts w:ascii="Times New Roman" w:hAnsi="Times New Roman" w:cs="Times New Roman"/>
          <w:i/>
          <w:sz w:val="24"/>
          <w:szCs w:val="24"/>
        </w:rPr>
        <w:t>Crime and Punishment</w:t>
      </w:r>
      <w:r w:rsidR="001B2638">
        <w:rPr>
          <w:rFonts w:ascii="Times New Roman" w:hAnsi="Times New Roman" w:cs="Times New Roman"/>
          <w:sz w:val="24"/>
          <w:szCs w:val="24"/>
        </w:rPr>
        <w:t xml:space="preserve"> </w:t>
      </w:r>
      <w:proofErr w:type="spellStart"/>
      <w:r w:rsidR="001B2638">
        <w:rPr>
          <w:rFonts w:ascii="Times New Roman" w:hAnsi="Times New Roman" w:cs="Times New Roman"/>
          <w:sz w:val="24"/>
          <w:szCs w:val="24"/>
        </w:rPr>
        <w:t>Raskolnikov</w:t>
      </w:r>
      <w:proofErr w:type="spellEnd"/>
      <w:r w:rsidR="001B2638">
        <w:rPr>
          <w:rFonts w:ascii="Times New Roman" w:hAnsi="Times New Roman" w:cs="Times New Roman"/>
          <w:sz w:val="24"/>
          <w:szCs w:val="24"/>
        </w:rPr>
        <w:t xml:space="preserve"> supposedly committed the murder for the benefit of society, but when we discover that he was driven by the self-interest of determinism the murders are no longer utilitarian,</w:t>
      </w:r>
      <w:r w:rsidR="00BE4759">
        <w:rPr>
          <w:rFonts w:ascii="Times New Roman" w:hAnsi="Times New Roman" w:cs="Times New Roman"/>
          <w:sz w:val="24"/>
          <w:szCs w:val="24"/>
        </w:rPr>
        <w:t xml:space="preserve"> they are criminal offenses</w:t>
      </w:r>
      <w:r w:rsidR="001B2638">
        <w:rPr>
          <w:rFonts w:ascii="Times New Roman" w:hAnsi="Times New Roman" w:cs="Times New Roman"/>
          <w:sz w:val="24"/>
          <w:szCs w:val="24"/>
        </w:rPr>
        <w:t xml:space="preserve">. </w:t>
      </w:r>
      <w:r w:rsidR="00B46974">
        <w:rPr>
          <w:rFonts w:ascii="Times New Roman" w:hAnsi="Times New Roman" w:cs="Times New Roman"/>
          <w:sz w:val="24"/>
          <w:szCs w:val="24"/>
        </w:rPr>
        <w:t xml:space="preserve">In both cases </w:t>
      </w:r>
      <w:r w:rsidR="001B2638">
        <w:rPr>
          <w:rFonts w:ascii="Times New Roman" w:hAnsi="Times New Roman" w:cs="Times New Roman"/>
          <w:sz w:val="24"/>
          <w:szCs w:val="24"/>
        </w:rPr>
        <w:t>Dostoevsky</w:t>
      </w:r>
      <w:r w:rsidR="00B46974">
        <w:rPr>
          <w:rFonts w:ascii="Times New Roman" w:hAnsi="Times New Roman" w:cs="Times New Roman"/>
          <w:sz w:val="24"/>
          <w:szCs w:val="24"/>
        </w:rPr>
        <w:t xml:space="preserve"> offers </w:t>
      </w:r>
      <w:r w:rsidR="001B2638">
        <w:rPr>
          <w:rFonts w:ascii="Times New Roman" w:hAnsi="Times New Roman" w:cs="Times New Roman"/>
          <w:sz w:val="24"/>
          <w:szCs w:val="24"/>
        </w:rPr>
        <w:t xml:space="preserve">paths to salvation through </w:t>
      </w:r>
      <w:r w:rsidR="00B46974">
        <w:rPr>
          <w:rFonts w:ascii="Times New Roman" w:hAnsi="Times New Roman" w:cs="Times New Roman"/>
          <w:sz w:val="24"/>
          <w:szCs w:val="24"/>
        </w:rPr>
        <w:t>free will in the form of Chris</w:t>
      </w:r>
      <w:r w:rsidR="00662AF3">
        <w:rPr>
          <w:rFonts w:ascii="Times New Roman" w:hAnsi="Times New Roman" w:cs="Times New Roman"/>
          <w:sz w:val="24"/>
          <w:szCs w:val="24"/>
        </w:rPr>
        <w:t>tian love and morality</w:t>
      </w:r>
      <w:r w:rsidR="009B52C5">
        <w:rPr>
          <w:rFonts w:ascii="Times New Roman" w:hAnsi="Times New Roman" w:cs="Times New Roman"/>
          <w:sz w:val="24"/>
          <w:szCs w:val="24"/>
        </w:rPr>
        <w:t xml:space="preserve"> em</w:t>
      </w:r>
      <w:r w:rsidR="00662AF3">
        <w:rPr>
          <w:rFonts w:ascii="Times New Roman" w:hAnsi="Times New Roman" w:cs="Times New Roman"/>
          <w:sz w:val="24"/>
          <w:szCs w:val="24"/>
        </w:rPr>
        <w:t>bodied</w:t>
      </w:r>
      <w:r w:rsidR="00B46974">
        <w:rPr>
          <w:rFonts w:ascii="Times New Roman" w:hAnsi="Times New Roman" w:cs="Times New Roman"/>
          <w:sz w:val="24"/>
          <w:szCs w:val="24"/>
        </w:rPr>
        <w:t xml:space="preserve"> by the prostitutes Lisa and Sonya. The burden of suffering and misery that Lisa and Sonya have endured affords them the human compassion to understand </w:t>
      </w:r>
      <w:r w:rsidR="00662AF3">
        <w:rPr>
          <w:rFonts w:ascii="Times New Roman" w:hAnsi="Times New Roman" w:cs="Times New Roman"/>
          <w:sz w:val="24"/>
          <w:szCs w:val="24"/>
        </w:rPr>
        <w:t>the suffering of other</w:t>
      </w:r>
      <w:r w:rsidR="007B66D8">
        <w:rPr>
          <w:rFonts w:ascii="Times New Roman" w:hAnsi="Times New Roman" w:cs="Times New Roman"/>
          <w:sz w:val="24"/>
          <w:szCs w:val="24"/>
        </w:rPr>
        <w:t>s</w:t>
      </w:r>
      <w:r w:rsidR="00662AF3">
        <w:rPr>
          <w:rFonts w:ascii="Times New Roman" w:hAnsi="Times New Roman" w:cs="Times New Roman"/>
          <w:sz w:val="24"/>
          <w:szCs w:val="24"/>
        </w:rPr>
        <w:t xml:space="preserve"> and the ability to </w:t>
      </w:r>
      <w:r w:rsidR="00BE4759">
        <w:rPr>
          <w:rFonts w:ascii="Times New Roman" w:hAnsi="Times New Roman" w:cs="Times New Roman"/>
          <w:sz w:val="24"/>
          <w:szCs w:val="24"/>
        </w:rPr>
        <w:t xml:space="preserve">comprehend and </w:t>
      </w:r>
      <w:r w:rsidR="00662AF3">
        <w:rPr>
          <w:rFonts w:ascii="Times New Roman" w:hAnsi="Times New Roman" w:cs="Times New Roman"/>
          <w:sz w:val="24"/>
          <w:szCs w:val="24"/>
        </w:rPr>
        <w:t xml:space="preserve">practice </w:t>
      </w:r>
      <w:r w:rsidR="00BE4759">
        <w:rPr>
          <w:rFonts w:ascii="Times New Roman" w:hAnsi="Times New Roman" w:cs="Times New Roman"/>
          <w:sz w:val="24"/>
          <w:szCs w:val="24"/>
        </w:rPr>
        <w:t xml:space="preserve">the irrational </w:t>
      </w:r>
      <w:r w:rsidR="00662AF3">
        <w:rPr>
          <w:rFonts w:ascii="Times New Roman" w:hAnsi="Times New Roman" w:cs="Times New Roman"/>
          <w:sz w:val="24"/>
          <w:szCs w:val="24"/>
        </w:rPr>
        <w:t xml:space="preserve">Christian self-sacrificial love. </w:t>
      </w:r>
      <w:r w:rsidR="00654A18" w:rsidRPr="00654A18">
        <w:rPr>
          <w:rFonts w:ascii="Times New Roman" w:hAnsi="Times New Roman" w:cs="Times New Roman"/>
          <w:sz w:val="24"/>
          <w:szCs w:val="24"/>
        </w:rPr>
        <w:t xml:space="preserve">If we agree with </w:t>
      </w:r>
      <w:proofErr w:type="spellStart"/>
      <w:r w:rsidR="00654A18" w:rsidRPr="00654A18">
        <w:rPr>
          <w:rFonts w:ascii="Times New Roman" w:hAnsi="Times New Roman" w:cs="Times New Roman"/>
          <w:sz w:val="24"/>
          <w:szCs w:val="24"/>
        </w:rPr>
        <w:t>Marmeladov</w:t>
      </w:r>
      <w:proofErr w:type="spellEnd"/>
      <w:r w:rsidR="00654A18" w:rsidRPr="00654A18">
        <w:rPr>
          <w:rFonts w:ascii="Times New Roman" w:hAnsi="Times New Roman" w:cs="Times New Roman"/>
          <w:sz w:val="24"/>
          <w:szCs w:val="24"/>
        </w:rPr>
        <w:t>, maybe there is even a place for determinists in heaven.</w:t>
      </w:r>
    </w:p>
    <w:p w14:paraId="363B96C8" w14:textId="77777777" w:rsidR="00654A18" w:rsidRDefault="00654A18" w:rsidP="00841DC5">
      <w:pPr>
        <w:spacing w:line="480" w:lineRule="auto"/>
        <w:rPr>
          <w:rFonts w:ascii="Times New Roman" w:hAnsi="Times New Roman" w:cs="Times New Roman"/>
          <w:sz w:val="24"/>
          <w:szCs w:val="24"/>
        </w:rPr>
      </w:pPr>
    </w:p>
    <w:p w14:paraId="271444CF" w14:textId="77777777" w:rsidR="00422F15" w:rsidRDefault="00422F15" w:rsidP="00841DC5">
      <w:pPr>
        <w:spacing w:line="480" w:lineRule="auto"/>
        <w:rPr>
          <w:rFonts w:ascii="Times New Roman" w:hAnsi="Times New Roman" w:cs="Times New Roman"/>
          <w:sz w:val="24"/>
          <w:szCs w:val="24"/>
        </w:rPr>
      </w:pPr>
    </w:p>
    <w:p w14:paraId="4FA07DFC" w14:textId="77777777" w:rsidR="00422F15" w:rsidRDefault="00422F15" w:rsidP="00841DC5">
      <w:pPr>
        <w:spacing w:line="480" w:lineRule="auto"/>
        <w:rPr>
          <w:rFonts w:ascii="Times New Roman" w:hAnsi="Times New Roman" w:cs="Times New Roman"/>
          <w:sz w:val="24"/>
          <w:szCs w:val="24"/>
        </w:rPr>
      </w:pPr>
    </w:p>
    <w:p w14:paraId="5B0DFCA5" w14:textId="77777777" w:rsidR="00422F15" w:rsidRDefault="00422F15" w:rsidP="00841DC5">
      <w:pPr>
        <w:spacing w:line="480" w:lineRule="auto"/>
        <w:rPr>
          <w:rFonts w:ascii="Times New Roman" w:hAnsi="Times New Roman" w:cs="Times New Roman"/>
          <w:sz w:val="24"/>
          <w:szCs w:val="24"/>
        </w:rPr>
      </w:pPr>
    </w:p>
    <w:p w14:paraId="42A22673" w14:textId="77777777" w:rsidR="00422F15" w:rsidRDefault="00422F15" w:rsidP="00841DC5">
      <w:pPr>
        <w:spacing w:line="480" w:lineRule="auto"/>
        <w:rPr>
          <w:rFonts w:ascii="Times New Roman" w:hAnsi="Times New Roman" w:cs="Times New Roman"/>
          <w:sz w:val="24"/>
          <w:szCs w:val="24"/>
        </w:rPr>
      </w:pPr>
    </w:p>
    <w:p w14:paraId="61A9E1D1" w14:textId="77777777" w:rsidR="00422F15" w:rsidRDefault="00422F15" w:rsidP="00841DC5">
      <w:pPr>
        <w:spacing w:line="480" w:lineRule="auto"/>
        <w:rPr>
          <w:rFonts w:ascii="Times New Roman" w:hAnsi="Times New Roman" w:cs="Times New Roman"/>
          <w:sz w:val="24"/>
          <w:szCs w:val="24"/>
        </w:rPr>
      </w:pPr>
    </w:p>
    <w:p w14:paraId="4D48F92C" w14:textId="77777777" w:rsidR="00422F15" w:rsidRDefault="00422F15" w:rsidP="00841DC5">
      <w:pPr>
        <w:spacing w:line="480" w:lineRule="auto"/>
        <w:rPr>
          <w:rFonts w:ascii="Times New Roman" w:hAnsi="Times New Roman" w:cs="Times New Roman"/>
          <w:sz w:val="24"/>
          <w:szCs w:val="24"/>
        </w:rPr>
      </w:pPr>
    </w:p>
    <w:p w14:paraId="038BFC8E" w14:textId="77777777" w:rsidR="00422F15" w:rsidRPr="005C3451" w:rsidRDefault="00422F15" w:rsidP="00841DC5">
      <w:pPr>
        <w:spacing w:line="480" w:lineRule="auto"/>
        <w:rPr>
          <w:rFonts w:ascii="Times New Roman" w:hAnsi="Times New Roman" w:cs="Times New Roman"/>
          <w:sz w:val="24"/>
          <w:szCs w:val="24"/>
        </w:rPr>
      </w:pPr>
    </w:p>
    <w:sectPr w:rsidR="00422F15" w:rsidRPr="005C3451" w:rsidSect="003D48C9">
      <w:pgSz w:w="12240" w:h="15840"/>
      <w:pgMar w:top="1296" w:right="1152" w:bottom="1296" w:left="115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van Noll" w:date="2014-03-05T08:33:00Z" w:initials="EN">
    <w:p w14:paraId="2C6498D2" w14:textId="77777777" w:rsidR="0066758E" w:rsidRDefault="0066758E">
      <w:pPr>
        <w:pStyle w:val="CommentText"/>
      </w:pPr>
      <w:ins w:id="3" w:author="Evan Noll" w:date="2014-03-05T08:33:00Z">
        <w:r>
          <w:rPr>
            <w:rStyle w:val="CommentReference"/>
          </w:rPr>
          <w:annotationRef/>
        </w:r>
      </w:ins>
      <w:r>
        <w:t>Says is a weak word</w:t>
      </w:r>
      <w:proofErr w:type="gramStart"/>
      <w:r>
        <w:t>,  but</w:t>
      </w:r>
      <w:proofErr w:type="gramEnd"/>
      <w:r>
        <w:t xml:space="preserve"> not sure if believe is much better</w:t>
      </w:r>
    </w:p>
  </w:comment>
  <w:comment w:id="4" w:author="Evan Noll" w:date="2014-03-05T08:35:00Z" w:initials="EN">
    <w:p w14:paraId="2A4783D6" w14:textId="77777777" w:rsidR="0066758E" w:rsidRDefault="0066758E">
      <w:pPr>
        <w:pStyle w:val="CommentText"/>
      </w:pPr>
      <w:ins w:id="7" w:author="Evan Noll" w:date="2014-03-05T08:34:00Z">
        <w:r>
          <w:rPr>
            <w:rStyle w:val="CommentReference"/>
          </w:rPr>
          <w:annotationRef/>
        </w:r>
      </w:ins>
      <w:r>
        <w:t>Parallelism will make this make more sense</w:t>
      </w:r>
    </w:p>
  </w:comment>
  <w:comment w:id="12" w:author="Evan Noll" w:date="2014-03-05T08:40:00Z" w:initials="EN">
    <w:p w14:paraId="14997087" w14:textId="77777777" w:rsidR="0066758E" w:rsidRDefault="0066758E" w:rsidP="00C62E6C">
      <w:pPr>
        <w:pStyle w:val="CommentText"/>
      </w:pPr>
      <w:r>
        <w:rPr>
          <w:rStyle w:val="CommentReference"/>
        </w:rPr>
        <w:annotationRef/>
      </w:r>
      <w:proofErr w:type="gramStart"/>
      <w:r>
        <w:t>Don’t  end</w:t>
      </w:r>
      <w:proofErr w:type="gramEnd"/>
      <w:r>
        <w:t xml:space="preserve"> a sentence in conflicted.  Finish the thought, conflicted with what?</w:t>
      </w:r>
    </w:p>
  </w:comment>
  <w:comment w:id="14" w:author="Evan Noll" w:date="2014-03-05T08:40:00Z" w:initials="EN">
    <w:p w14:paraId="5D7E9EF8" w14:textId="77777777" w:rsidR="0066758E" w:rsidRDefault="0066758E">
      <w:pPr>
        <w:pStyle w:val="CommentText"/>
      </w:pPr>
      <w:r>
        <w:rPr>
          <w:rStyle w:val="CommentReference"/>
        </w:rPr>
        <w:annotationRef/>
      </w:r>
      <w:r>
        <w:t>This sentence does not make any sense.  I would delete it.</w:t>
      </w:r>
    </w:p>
  </w:comment>
  <w:comment w:id="18" w:author="Evan Noll" w:date="2014-03-05T08:46:00Z" w:initials="EN">
    <w:p w14:paraId="5DA56536" w14:textId="77777777" w:rsidR="0066758E" w:rsidRDefault="0066758E">
      <w:pPr>
        <w:pStyle w:val="CommentText"/>
      </w:pPr>
      <w:ins w:id="19" w:author="Evan Noll" w:date="2014-03-05T08:42:00Z">
        <w:r>
          <w:rPr>
            <w:rStyle w:val="CommentReference"/>
          </w:rPr>
          <w:annotationRef/>
        </w:r>
      </w:ins>
      <w:r>
        <w:t>Not sure who said this quote, or if it’s the narrator.  No matter what, take out “could be summed up”.  Don’t be passive!  Also “summed up “ is too informal. Summarized is better.  And the word ‘notion’ makes it sound unimportant</w:t>
      </w:r>
    </w:p>
  </w:comment>
  <w:comment w:id="34" w:author="Evan Noll" w:date="2014-03-05T19:32:00Z" w:initials="EN">
    <w:p w14:paraId="7633670D" w14:textId="1A3D2576" w:rsidR="0066758E" w:rsidRDefault="0066758E">
      <w:pPr>
        <w:pStyle w:val="CommentText"/>
      </w:pPr>
      <w:r>
        <w:rPr>
          <w:rStyle w:val="CommentReference"/>
        </w:rPr>
        <w:annotationRef/>
      </w:r>
      <w:r>
        <w:t>Never put a question in a paper if you can give the answer.</w:t>
      </w:r>
    </w:p>
  </w:comment>
  <w:comment w:id="48" w:author="Evan Noll" w:date="2014-03-05T19:43:00Z" w:initials="EN">
    <w:p w14:paraId="797B17D1" w14:textId="64C6C7F4" w:rsidR="0066758E" w:rsidRDefault="0066758E">
      <w:pPr>
        <w:pStyle w:val="CommentText"/>
      </w:pPr>
      <w:r>
        <w:rPr>
          <w:rStyle w:val="CommentReference"/>
        </w:rPr>
        <w:annotationRef/>
      </w:r>
      <w:r>
        <w:t>Is this also on 52? If not I would replace it an unquoted sentence.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40C"/>
    <w:multiLevelType w:val="hybridMultilevel"/>
    <w:tmpl w:val="ADDA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167B55"/>
    <w:multiLevelType w:val="multilevel"/>
    <w:tmpl w:val="60B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55712B"/>
    <w:multiLevelType w:val="multilevel"/>
    <w:tmpl w:val="7E0E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DC5"/>
    <w:rsid w:val="000433C4"/>
    <w:rsid w:val="00047EB9"/>
    <w:rsid w:val="00060545"/>
    <w:rsid w:val="000805F7"/>
    <w:rsid w:val="00081B15"/>
    <w:rsid w:val="00082203"/>
    <w:rsid w:val="000A3199"/>
    <w:rsid w:val="000D0F2F"/>
    <w:rsid w:val="000D5EF1"/>
    <w:rsid w:val="000D621B"/>
    <w:rsid w:val="000F0E64"/>
    <w:rsid w:val="00122BA4"/>
    <w:rsid w:val="0015077E"/>
    <w:rsid w:val="00170713"/>
    <w:rsid w:val="00175F7B"/>
    <w:rsid w:val="00191FF6"/>
    <w:rsid w:val="001A167E"/>
    <w:rsid w:val="001A4221"/>
    <w:rsid w:val="001B2638"/>
    <w:rsid w:val="001B59D6"/>
    <w:rsid w:val="001F5220"/>
    <w:rsid w:val="002107BC"/>
    <w:rsid w:val="002463F6"/>
    <w:rsid w:val="00270B9C"/>
    <w:rsid w:val="002870B5"/>
    <w:rsid w:val="002A4518"/>
    <w:rsid w:val="002B7C5C"/>
    <w:rsid w:val="003005EE"/>
    <w:rsid w:val="00310B97"/>
    <w:rsid w:val="00313C6D"/>
    <w:rsid w:val="003314C1"/>
    <w:rsid w:val="00373CB2"/>
    <w:rsid w:val="00393FB6"/>
    <w:rsid w:val="003A6764"/>
    <w:rsid w:val="003B7236"/>
    <w:rsid w:val="003C28E8"/>
    <w:rsid w:val="003D48C9"/>
    <w:rsid w:val="003E578F"/>
    <w:rsid w:val="00422F15"/>
    <w:rsid w:val="00427473"/>
    <w:rsid w:val="00450034"/>
    <w:rsid w:val="004608B5"/>
    <w:rsid w:val="004644B6"/>
    <w:rsid w:val="004A30B5"/>
    <w:rsid w:val="004B1CFC"/>
    <w:rsid w:val="004C648C"/>
    <w:rsid w:val="004D177C"/>
    <w:rsid w:val="004E2BB6"/>
    <w:rsid w:val="004E62A8"/>
    <w:rsid w:val="00515DE9"/>
    <w:rsid w:val="00566533"/>
    <w:rsid w:val="00570F78"/>
    <w:rsid w:val="005710E3"/>
    <w:rsid w:val="00587212"/>
    <w:rsid w:val="005B67DE"/>
    <w:rsid w:val="005C3451"/>
    <w:rsid w:val="005C7272"/>
    <w:rsid w:val="005D62DF"/>
    <w:rsid w:val="005E2D0D"/>
    <w:rsid w:val="005F475D"/>
    <w:rsid w:val="006203B1"/>
    <w:rsid w:val="00634C1E"/>
    <w:rsid w:val="00654A18"/>
    <w:rsid w:val="0066236B"/>
    <w:rsid w:val="00662AF3"/>
    <w:rsid w:val="0066758E"/>
    <w:rsid w:val="00672B91"/>
    <w:rsid w:val="00682AD4"/>
    <w:rsid w:val="00685125"/>
    <w:rsid w:val="006A1174"/>
    <w:rsid w:val="006A3254"/>
    <w:rsid w:val="006C76EE"/>
    <w:rsid w:val="006D41E7"/>
    <w:rsid w:val="006E621E"/>
    <w:rsid w:val="006E76E6"/>
    <w:rsid w:val="00703A2B"/>
    <w:rsid w:val="00715624"/>
    <w:rsid w:val="00715635"/>
    <w:rsid w:val="00721B48"/>
    <w:rsid w:val="00723FFB"/>
    <w:rsid w:val="00725426"/>
    <w:rsid w:val="007417C1"/>
    <w:rsid w:val="00746320"/>
    <w:rsid w:val="00754175"/>
    <w:rsid w:val="007541EC"/>
    <w:rsid w:val="00754572"/>
    <w:rsid w:val="00755910"/>
    <w:rsid w:val="00780DFE"/>
    <w:rsid w:val="007A5F28"/>
    <w:rsid w:val="007B66D8"/>
    <w:rsid w:val="007C72A9"/>
    <w:rsid w:val="007D7499"/>
    <w:rsid w:val="007F1E30"/>
    <w:rsid w:val="007F2CE0"/>
    <w:rsid w:val="00825493"/>
    <w:rsid w:val="008331AE"/>
    <w:rsid w:val="00841DC5"/>
    <w:rsid w:val="00853779"/>
    <w:rsid w:val="008872DD"/>
    <w:rsid w:val="008A1898"/>
    <w:rsid w:val="008A5F4A"/>
    <w:rsid w:val="008C0D7A"/>
    <w:rsid w:val="008D5277"/>
    <w:rsid w:val="008F3C11"/>
    <w:rsid w:val="00953912"/>
    <w:rsid w:val="009863DB"/>
    <w:rsid w:val="009A1018"/>
    <w:rsid w:val="009A4605"/>
    <w:rsid w:val="009B37E7"/>
    <w:rsid w:val="009B52C5"/>
    <w:rsid w:val="009B77F4"/>
    <w:rsid w:val="009C1B25"/>
    <w:rsid w:val="009F474E"/>
    <w:rsid w:val="00A16AD3"/>
    <w:rsid w:val="00A2522B"/>
    <w:rsid w:val="00A2762A"/>
    <w:rsid w:val="00AB011D"/>
    <w:rsid w:val="00AB739B"/>
    <w:rsid w:val="00AC325D"/>
    <w:rsid w:val="00AF2FCE"/>
    <w:rsid w:val="00B07A22"/>
    <w:rsid w:val="00B170E9"/>
    <w:rsid w:val="00B258D0"/>
    <w:rsid w:val="00B46974"/>
    <w:rsid w:val="00BB60E1"/>
    <w:rsid w:val="00BC6DBA"/>
    <w:rsid w:val="00BD1DB8"/>
    <w:rsid w:val="00BE4759"/>
    <w:rsid w:val="00BE5423"/>
    <w:rsid w:val="00BF2292"/>
    <w:rsid w:val="00C16B3D"/>
    <w:rsid w:val="00C35F21"/>
    <w:rsid w:val="00C54359"/>
    <w:rsid w:val="00C60045"/>
    <w:rsid w:val="00C62E6C"/>
    <w:rsid w:val="00C765B2"/>
    <w:rsid w:val="00CA1636"/>
    <w:rsid w:val="00CA73DB"/>
    <w:rsid w:val="00CD05D0"/>
    <w:rsid w:val="00CD5BD8"/>
    <w:rsid w:val="00D05B4C"/>
    <w:rsid w:val="00D05E39"/>
    <w:rsid w:val="00D1282A"/>
    <w:rsid w:val="00D2653B"/>
    <w:rsid w:val="00D44FCC"/>
    <w:rsid w:val="00D61D75"/>
    <w:rsid w:val="00D700C1"/>
    <w:rsid w:val="00D91FB0"/>
    <w:rsid w:val="00D95193"/>
    <w:rsid w:val="00DA1136"/>
    <w:rsid w:val="00DA1FCE"/>
    <w:rsid w:val="00DA6D94"/>
    <w:rsid w:val="00DC0678"/>
    <w:rsid w:val="00DD2807"/>
    <w:rsid w:val="00DF44E9"/>
    <w:rsid w:val="00E05B94"/>
    <w:rsid w:val="00E23D87"/>
    <w:rsid w:val="00E43006"/>
    <w:rsid w:val="00E605D4"/>
    <w:rsid w:val="00E73B72"/>
    <w:rsid w:val="00E84DB8"/>
    <w:rsid w:val="00EA6B77"/>
    <w:rsid w:val="00EE32B9"/>
    <w:rsid w:val="00F14CCB"/>
    <w:rsid w:val="00F20772"/>
    <w:rsid w:val="00F228D1"/>
    <w:rsid w:val="00F64B17"/>
    <w:rsid w:val="00F83863"/>
    <w:rsid w:val="00F844B8"/>
    <w:rsid w:val="00FA39C1"/>
    <w:rsid w:val="00FB5225"/>
    <w:rsid w:val="00FB5588"/>
    <w:rsid w:val="00FC701E"/>
    <w:rsid w:val="00FD4578"/>
    <w:rsid w:val="00FD4BE3"/>
    <w:rsid w:val="00FD6E7A"/>
    <w:rsid w:val="00FF03A5"/>
    <w:rsid w:val="00FF4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60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C62E6C"/>
    <w:rPr>
      <w:sz w:val="18"/>
      <w:szCs w:val="18"/>
    </w:rPr>
  </w:style>
  <w:style w:type="paragraph" w:styleId="CommentText">
    <w:name w:val="annotation text"/>
    <w:basedOn w:val="Normal"/>
    <w:link w:val="CommentTextChar"/>
    <w:uiPriority w:val="99"/>
    <w:semiHidden/>
    <w:unhideWhenUsed/>
    <w:rsid w:val="00C62E6C"/>
    <w:rPr>
      <w:sz w:val="24"/>
      <w:szCs w:val="24"/>
    </w:rPr>
  </w:style>
  <w:style w:type="character" w:customStyle="1" w:styleId="CommentTextChar">
    <w:name w:val="Comment Text Char"/>
    <w:basedOn w:val="DefaultParagraphFont"/>
    <w:link w:val="CommentText"/>
    <w:uiPriority w:val="99"/>
    <w:semiHidden/>
    <w:rsid w:val="00C62E6C"/>
    <w:rPr>
      <w:sz w:val="24"/>
      <w:szCs w:val="24"/>
    </w:rPr>
  </w:style>
  <w:style w:type="paragraph" w:styleId="CommentSubject">
    <w:name w:val="annotation subject"/>
    <w:basedOn w:val="CommentText"/>
    <w:next w:val="CommentText"/>
    <w:link w:val="CommentSubjectChar"/>
    <w:uiPriority w:val="99"/>
    <w:semiHidden/>
    <w:unhideWhenUsed/>
    <w:rsid w:val="00C62E6C"/>
    <w:rPr>
      <w:b/>
      <w:bCs/>
      <w:sz w:val="20"/>
      <w:szCs w:val="20"/>
    </w:rPr>
  </w:style>
  <w:style w:type="character" w:customStyle="1" w:styleId="CommentSubjectChar">
    <w:name w:val="Comment Subject Char"/>
    <w:basedOn w:val="CommentTextChar"/>
    <w:link w:val="CommentSubject"/>
    <w:uiPriority w:val="99"/>
    <w:semiHidden/>
    <w:rsid w:val="00C62E6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C62E6C"/>
    <w:rPr>
      <w:sz w:val="18"/>
      <w:szCs w:val="18"/>
    </w:rPr>
  </w:style>
  <w:style w:type="paragraph" w:styleId="CommentText">
    <w:name w:val="annotation text"/>
    <w:basedOn w:val="Normal"/>
    <w:link w:val="CommentTextChar"/>
    <w:uiPriority w:val="99"/>
    <w:semiHidden/>
    <w:unhideWhenUsed/>
    <w:rsid w:val="00C62E6C"/>
    <w:rPr>
      <w:sz w:val="24"/>
      <w:szCs w:val="24"/>
    </w:rPr>
  </w:style>
  <w:style w:type="character" w:customStyle="1" w:styleId="CommentTextChar">
    <w:name w:val="Comment Text Char"/>
    <w:basedOn w:val="DefaultParagraphFont"/>
    <w:link w:val="CommentText"/>
    <w:uiPriority w:val="99"/>
    <w:semiHidden/>
    <w:rsid w:val="00C62E6C"/>
    <w:rPr>
      <w:sz w:val="24"/>
      <w:szCs w:val="24"/>
    </w:rPr>
  </w:style>
  <w:style w:type="paragraph" w:styleId="CommentSubject">
    <w:name w:val="annotation subject"/>
    <w:basedOn w:val="CommentText"/>
    <w:next w:val="CommentText"/>
    <w:link w:val="CommentSubjectChar"/>
    <w:uiPriority w:val="99"/>
    <w:semiHidden/>
    <w:unhideWhenUsed/>
    <w:rsid w:val="00C62E6C"/>
    <w:rPr>
      <w:b/>
      <w:bCs/>
      <w:sz w:val="20"/>
      <w:szCs w:val="20"/>
    </w:rPr>
  </w:style>
  <w:style w:type="character" w:customStyle="1" w:styleId="CommentSubjectChar">
    <w:name w:val="Comment Subject Char"/>
    <w:basedOn w:val="CommentTextChar"/>
    <w:link w:val="CommentSubject"/>
    <w:uiPriority w:val="99"/>
    <w:semiHidden/>
    <w:rsid w:val="00C62E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350993">
      <w:bodyDiv w:val="1"/>
      <w:marLeft w:val="0"/>
      <w:marRight w:val="0"/>
      <w:marTop w:val="0"/>
      <w:marBottom w:val="0"/>
      <w:divBdr>
        <w:top w:val="none" w:sz="0" w:space="0" w:color="auto"/>
        <w:left w:val="none" w:sz="0" w:space="0" w:color="auto"/>
        <w:bottom w:val="none" w:sz="0" w:space="0" w:color="auto"/>
        <w:right w:val="none" w:sz="0" w:space="0" w:color="auto"/>
      </w:divBdr>
    </w:div>
    <w:div w:id="701588635">
      <w:bodyDiv w:val="1"/>
      <w:marLeft w:val="0"/>
      <w:marRight w:val="0"/>
      <w:marTop w:val="0"/>
      <w:marBottom w:val="0"/>
      <w:divBdr>
        <w:top w:val="none" w:sz="0" w:space="0" w:color="auto"/>
        <w:left w:val="none" w:sz="0" w:space="0" w:color="auto"/>
        <w:bottom w:val="none" w:sz="0" w:space="0" w:color="auto"/>
        <w:right w:val="none" w:sz="0" w:space="0" w:color="auto"/>
      </w:divBdr>
    </w:div>
    <w:div w:id="1496917752">
      <w:bodyDiv w:val="1"/>
      <w:marLeft w:val="0"/>
      <w:marRight w:val="0"/>
      <w:marTop w:val="0"/>
      <w:marBottom w:val="0"/>
      <w:divBdr>
        <w:top w:val="none" w:sz="0" w:space="0" w:color="auto"/>
        <w:left w:val="none" w:sz="0" w:space="0" w:color="auto"/>
        <w:bottom w:val="none" w:sz="0" w:space="0" w:color="auto"/>
        <w:right w:val="none" w:sz="0" w:space="0" w:color="auto"/>
      </w:divBdr>
    </w:div>
    <w:div w:id="152312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3323</Words>
  <Characters>18947</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Ergashev, Ubek</dc:creator>
  <cp:lastModifiedBy>Evan Noll</cp:lastModifiedBy>
  <cp:revision>2</cp:revision>
  <dcterms:created xsi:type="dcterms:W3CDTF">2014-03-06T00:50:00Z</dcterms:created>
  <dcterms:modified xsi:type="dcterms:W3CDTF">2014-03-06T00:50:00Z</dcterms:modified>
</cp:coreProperties>
</file>